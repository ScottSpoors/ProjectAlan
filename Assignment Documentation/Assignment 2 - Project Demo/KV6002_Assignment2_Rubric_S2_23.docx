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99B3" w14:textId="77777777" w:rsidR="00BD451D" w:rsidRDefault="00BD451D" w:rsidP="00BD451D">
      <w:pPr>
        <w:pStyle w:val="Heading3"/>
        <w:rPr>
          <w:rFonts w:asciiTheme="majorHAnsi" w:eastAsiaTheme="majorEastAsia" w:hAnsiTheme="majorHAnsi" w:cstheme="majorBidi"/>
          <w:color w:val="5B9BD5" w:themeColor="accent1"/>
        </w:rPr>
      </w:pPr>
      <w:bookmarkStart w:id="0" w:name="_Toc529880967"/>
      <w:r w:rsidRPr="00BD451D">
        <w:rPr>
          <w:rFonts w:asciiTheme="majorHAnsi" w:eastAsiaTheme="majorEastAsia" w:hAnsiTheme="majorHAnsi" w:cstheme="majorBidi"/>
          <w:color w:val="5B9BD5" w:themeColor="accent1"/>
        </w:rPr>
        <w:t>Module Specific Rubric</w:t>
      </w:r>
      <w:r>
        <w:rPr>
          <w:rFonts w:asciiTheme="majorHAnsi" w:eastAsiaTheme="majorEastAsia" w:hAnsiTheme="majorHAnsi" w:cstheme="majorBidi"/>
          <w:color w:val="5B9BD5" w:themeColor="accent1"/>
        </w:rPr>
        <w:t xml:space="preserve"> for KV6002 Demonstration Assessment</w:t>
      </w:r>
    </w:p>
    <w:p w14:paraId="50523295" w14:textId="30FD362C" w:rsidR="00BD451D" w:rsidRDefault="00BD451D" w:rsidP="00BD451D">
      <w:pPr>
        <w:pStyle w:val="Heading3"/>
      </w:pPr>
      <w:r>
        <w:t>1</w:t>
      </w:r>
      <w:r>
        <w:tab/>
        <w:t xml:space="preserve">Implementation of individual specified </w:t>
      </w:r>
      <w:r w:rsidR="00E86F62">
        <w:t>subsystem</w:t>
      </w:r>
      <w:r>
        <w:t xml:space="preserve"> (</w:t>
      </w:r>
      <w:r w:rsidR="00DD7887">
        <w:t>2</w:t>
      </w:r>
      <w:r>
        <w:t>0 individual marks)</w:t>
      </w:r>
      <w:bookmarkEnd w:id="0"/>
    </w:p>
    <w:p w14:paraId="7C6B4DB3" w14:textId="77777777" w:rsidR="00BD451D" w:rsidRDefault="00BD451D" w:rsidP="00BD451D">
      <w:pPr>
        <w:pStyle w:val="BodyText"/>
        <w:ind w:right="-121"/>
        <w:rPr>
          <w:rFonts w:ascii="Arial" w:hAnsi="Arial" w:cs="Arial"/>
          <w:sz w:val="22"/>
          <w:szCs w:val="22"/>
        </w:rPr>
      </w:pPr>
      <w:r>
        <w:rPr>
          <w:rFonts w:ascii="Arial" w:hAnsi="Arial" w:cs="Arial"/>
          <w:sz w:val="22"/>
          <w:szCs w:val="22"/>
        </w:rPr>
        <w:t xml:space="preserve">Comprehensiveness of implementation of the prototyped </w:t>
      </w:r>
      <w:r>
        <w:rPr>
          <w:rFonts w:ascii="Arial" w:hAnsi="Arial" w:cs="Arial"/>
          <w:b/>
          <w:bCs/>
          <w:sz w:val="22"/>
          <w:szCs w:val="22"/>
        </w:rPr>
        <w:t>functions</w:t>
      </w:r>
      <w:r>
        <w:rPr>
          <w:rFonts w:ascii="Arial" w:hAnsi="Arial" w:cs="Arial"/>
          <w:sz w:val="22"/>
          <w:szCs w:val="22"/>
        </w:rPr>
        <w:t xml:space="preserve"> specified in the requirements specification derived in previous phase, including any enhancements based on feedback received for your terms of reference.</w:t>
      </w:r>
    </w:p>
    <w:p w14:paraId="3B90C87C" w14:textId="77777777" w:rsidR="00BD451D" w:rsidRDefault="00BD451D" w:rsidP="00BD45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9"/>
        <w:gridCol w:w="8127"/>
      </w:tblGrid>
      <w:tr w:rsidR="00BD451D" w14:paraId="018F1082"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3C680BA6" w14:textId="77777777" w:rsidR="00BD451D" w:rsidRDefault="00BD451D">
            <w:pPr>
              <w:rPr>
                <w:rFonts w:ascii="Arial" w:hAnsi="Arial" w:cs="Arial"/>
                <w:b/>
                <w:sz w:val="22"/>
                <w:szCs w:val="22"/>
              </w:rPr>
            </w:pPr>
            <w:r>
              <w:rPr>
                <w:rFonts w:ascii="Arial" w:hAnsi="Arial" w:cs="Arial"/>
                <w:b/>
                <w:sz w:val="22"/>
                <w:szCs w:val="22"/>
              </w:rPr>
              <w:t>Range</w:t>
            </w:r>
          </w:p>
        </w:tc>
        <w:tc>
          <w:tcPr>
            <w:tcW w:w="0" w:type="auto"/>
            <w:tcBorders>
              <w:top w:val="single" w:sz="4" w:space="0" w:color="auto"/>
              <w:left w:val="single" w:sz="4" w:space="0" w:color="auto"/>
              <w:bottom w:val="single" w:sz="4" w:space="0" w:color="auto"/>
              <w:right w:val="single" w:sz="4" w:space="0" w:color="auto"/>
            </w:tcBorders>
            <w:hideMark/>
          </w:tcPr>
          <w:p w14:paraId="7E93A788" w14:textId="77777777" w:rsidR="00BD451D" w:rsidRDefault="00BD451D">
            <w:pPr>
              <w:jc w:val="center"/>
              <w:rPr>
                <w:rFonts w:ascii="Arial" w:hAnsi="Arial" w:cs="Arial"/>
                <w:b/>
                <w:sz w:val="22"/>
                <w:szCs w:val="22"/>
              </w:rPr>
            </w:pPr>
            <w:r>
              <w:rPr>
                <w:rFonts w:ascii="Arial" w:hAnsi="Arial" w:cs="Arial"/>
                <w:b/>
                <w:sz w:val="22"/>
                <w:szCs w:val="22"/>
              </w:rPr>
              <w:t>Description of Quality</w:t>
            </w:r>
          </w:p>
        </w:tc>
      </w:tr>
      <w:tr w:rsidR="00BD451D" w14:paraId="6E2D1A8B"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687907B1" w14:textId="31D62902" w:rsidR="00BD451D" w:rsidRPr="00E31A87" w:rsidRDefault="00DD7887">
            <w:pPr>
              <w:jc w:val="center"/>
              <w:rPr>
                <w:rFonts w:ascii="Arial" w:hAnsi="Arial" w:cs="Arial"/>
                <w:sz w:val="22"/>
                <w:szCs w:val="22"/>
              </w:rPr>
            </w:pPr>
            <w:r w:rsidRPr="00E31A87">
              <w:rPr>
                <w:rFonts w:ascii="Arial" w:hAnsi="Arial" w:cs="Arial"/>
                <w:sz w:val="22"/>
                <w:szCs w:val="22"/>
              </w:rPr>
              <w:t>18-20</w:t>
            </w:r>
          </w:p>
        </w:tc>
        <w:tc>
          <w:tcPr>
            <w:tcW w:w="0" w:type="auto"/>
            <w:tcBorders>
              <w:top w:val="single" w:sz="4" w:space="0" w:color="auto"/>
              <w:left w:val="single" w:sz="4" w:space="0" w:color="auto"/>
              <w:bottom w:val="single" w:sz="4" w:space="0" w:color="auto"/>
              <w:right w:val="single" w:sz="4" w:space="0" w:color="auto"/>
            </w:tcBorders>
            <w:hideMark/>
          </w:tcPr>
          <w:p w14:paraId="0629018C" w14:textId="7633B7BB" w:rsidR="00BD451D" w:rsidRPr="00E31A87" w:rsidRDefault="00BD451D">
            <w:pPr>
              <w:rPr>
                <w:rFonts w:ascii="Arial" w:hAnsi="Arial" w:cs="Arial"/>
                <w:sz w:val="22"/>
                <w:szCs w:val="22"/>
              </w:rPr>
            </w:pPr>
            <w:r w:rsidRPr="00E31A87">
              <w:rPr>
                <w:rFonts w:ascii="Arial" w:hAnsi="Arial" w:cs="Arial"/>
                <w:sz w:val="22"/>
                <w:szCs w:val="22"/>
              </w:rPr>
              <w:t>An exceptional prototype. Expectations have been exceeded. Difficult to fault.</w:t>
            </w:r>
          </w:p>
        </w:tc>
      </w:tr>
      <w:tr w:rsidR="00BD451D" w14:paraId="2B521D50"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536039A9" w14:textId="1A1DA1B7" w:rsidR="00BD451D" w:rsidRPr="00E31A87" w:rsidRDefault="00DD7887">
            <w:pPr>
              <w:rPr>
                <w:rFonts w:ascii="Arial" w:hAnsi="Arial" w:cs="Arial"/>
                <w:sz w:val="22"/>
                <w:szCs w:val="22"/>
              </w:rPr>
            </w:pPr>
            <w:r w:rsidRPr="00E31A87">
              <w:rPr>
                <w:rFonts w:ascii="Arial" w:hAnsi="Arial" w:cs="Arial"/>
                <w:sz w:val="22"/>
                <w:szCs w:val="22"/>
              </w:rPr>
              <w:t>16-17</w:t>
            </w:r>
          </w:p>
        </w:tc>
        <w:tc>
          <w:tcPr>
            <w:tcW w:w="0" w:type="auto"/>
            <w:tcBorders>
              <w:top w:val="single" w:sz="4" w:space="0" w:color="auto"/>
              <w:left w:val="single" w:sz="4" w:space="0" w:color="auto"/>
              <w:bottom w:val="single" w:sz="4" w:space="0" w:color="auto"/>
              <w:right w:val="single" w:sz="4" w:space="0" w:color="auto"/>
            </w:tcBorders>
            <w:hideMark/>
          </w:tcPr>
          <w:p w14:paraId="2D90E947" w14:textId="71D017FC" w:rsidR="00BD451D" w:rsidRPr="00E31A87" w:rsidRDefault="00BD451D">
            <w:pPr>
              <w:rPr>
                <w:rFonts w:ascii="Arial" w:hAnsi="Arial" w:cs="Arial"/>
                <w:sz w:val="22"/>
                <w:szCs w:val="22"/>
              </w:rPr>
            </w:pPr>
            <w:r w:rsidRPr="00E31A87">
              <w:rPr>
                <w:rFonts w:ascii="Arial" w:hAnsi="Arial" w:cs="Arial"/>
                <w:sz w:val="22"/>
                <w:szCs w:val="22"/>
              </w:rPr>
              <w:t xml:space="preserve">An outstanding prototype. </w:t>
            </w:r>
            <w:r w:rsidR="00F90E27" w:rsidRPr="00E31A87">
              <w:rPr>
                <w:rFonts w:ascii="Arial" w:hAnsi="Arial" w:cs="Arial"/>
                <w:sz w:val="22"/>
                <w:szCs w:val="22"/>
              </w:rPr>
              <w:t xml:space="preserve">Expectations have been exceeded. </w:t>
            </w:r>
            <w:r w:rsidRPr="00E31A87">
              <w:rPr>
                <w:rFonts w:ascii="Arial" w:hAnsi="Arial" w:cs="Arial"/>
                <w:sz w:val="22"/>
                <w:szCs w:val="22"/>
              </w:rPr>
              <w:t xml:space="preserve">There are omissions, </w:t>
            </w:r>
            <w:proofErr w:type="gramStart"/>
            <w:r w:rsidRPr="00E31A87">
              <w:rPr>
                <w:rFonts w:ascii="Arial" w:hAnsi="Arial" w:cs="Arial"/>
                <w:sz w:val="22"/>
                <w:szCs w:val="22"/>
              </w:rPr>
              <w:t>errors</w:t>
            </w:r>
            <w:proofErr w:type="gramEnd"/>
            <w:r w:rsidRPr="00E31A87">
              <w:rPr>
                <w:rFonts w:ascii="Arial" w:hAnsi="Arial" w:cs="Arial"/>
                <w:sz w:val="22"/>
                <w:szCs w:val="22"/>
              </w:rPr>
              <w:t xml:space="preserve"> or oversights but these are very minor.</w:t>
            </w:r>
          </w:p>
        </w:tc>
      </w:tr>
      <w:tr w:rsidR="00BD451D" w14:paraId="13323A5F"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083B5BB6" w14:textId="0295B1B4" w:rsidR="00BD451D" w:rsidRPr="00E31A87" w:rsidRDefault="00DD7887">
            <w:pPr>
              <w:rPr>
                <w:rFonts w:ascii="Arial" w:hAnsi="Arial" w:cs="Arial"/>
                <w:sz w:val="22"/>
                <w:szCs w:val="22"/>
              </w:rPr>
            </w:pPr>
            <w:r w:rsidRPr="00E31A87">
              <w:rPr>
                <w:rFonts w:ascii="Arial" w:hAnsi="Arial" w:cs="Arial"/>
                <w:sz w:val="22"/>
                <w:szCs w:val="22"/>
              </w:rPr>
              <w:t>14-15</w:t>
            </w:r>
          </w:p>
        </w:tc>
        <w:tc>
          <w:tcPr>
            <w:tcW w:w="0" w:type="auto"/>
            <w:tcBorders>
              <w:top w:val="single" w:sz="4" w:space="0" w:color="auto"/>
              <w:left w:val="single" w:sz="4" w:space="0" w:color="auto"/>
              <w:bottom w:val="single" w:sz="4" w:space="0" w:color="auto"/>
              <w:right w:val="single" w:sz="4" w:space="0" w:color="auto"/>
            </w:tcBorders>
            <w:hideMark/>
          </w:tcPr>
          <w:p w14:paraId="6839F9D4" w14:textId="2C36CE0A" w:rsidR="00BD451D" w:rsidRPr="00E31A87" w:rsidRDefault="00BD451D">
            <w:pPr>
              <w:rPr>
                <w:rFonts w:ascii="Arial" w:hAnsi="Arial" w:cs="Arial"/>
                <w:sz w:val="22"/>
                <w:szCs w:val="22"/>
              </w:rPr>
            </w:pPr>
            <w:r w:rsidRPr="00E31A87">
              <w:rPr>
                <w:rFonts w:ascii="Arial" w:hAnsi="Arial" w:cs="Arial"/>
                <w:sz w:val="22"/>
                <w:szCs w:val="22"/>
              </w:rPr>
              <w:t xml:space="preserve">An excellent prototype. </w:t>
            </w:r>
            <w:r w:rsidR="00F90E27" w:rsidRPr="00E31A87">
              <w:rPr>
                <w:rFonts w:ascii="Arial" w:hAnsi="Arial" w:cs="Arial"/>
                <w:sz w:val="22"/>
                <w:szCs w:val="22"/>
              </w:rPr>
              <w:t>Expectations have been exceeded.</w:t>
            </w:r>
            <w:r w:rsidRPr="00E31A87">
              <w:rPr>
                <w:rFonts w:ascii="Arial" w:hAnsi="Arial" w:cs="Arial"/>
                <w:sz w:val="22"/>
                <w:szCs w:val="22"/>
              </w:rPr>
              <w:t xml:space="preserve"> There are omissions, </w:t>
            </w:r>
            <w:proofErr w:type="gramStart"/>
            <w:r w:rsidRPr="00E31A87">
              <w:rPr>
                <w:rFonts w:ascii="Arial" w:hAnsi="Arial" w:cs="Arial"/>
                <w:sz w:val="22"/>
                <w:szCs w:val="22"/>
              </w:rPr>
              <w:t>errors</w:t>
            </w:r>
            <w:proofErr w:type="gramEnd"/>
            <w:r w:rsidRPr="00E31A87">
              <w:rPr>
                <w:rFonts w:ascii="Arial" w:hAnsi="Arial" w:cs="Arial"/>
                <w:sz w:val="22"/>
                <w:szCs w:val="22"/>
              </w:rPr>
              <w:t xml:space="preserve"> or oversights but these are minor.</w:t>
            </w:r>
          </w:p>
        </w:tc>
      </w:tr>
      <w:tr w:rsidR="00BD451D" w14:paraId="1664BF1A"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08F607C3" w14:textId="4A3B2FCE" w:rsidR="00BD451D" w:rsidRPr="00E31A87" w:rsidRDefault="00DD7887">
            <w:pPr>
              <w:jc w:val="center"/>
              <w:rPr>
                <w:rFonts w:ascii="Arial" w:hAnsi="Arial" w:cs="Arial"/>
                <w:sz w:val="22"/>
                <w:szCs w:val="22"/>
              </w:rPr>
            </w:pPr>
            <w:r w:rsidRPr="00E31A87">
              <w:rPr>
                <w:rFonts w:ascii="Arial" w:hAnsi="Arial" w:cs="Arial"/>
                <w:sz w:val="22"/>
                <w:szCs w:val="22"/>
              </w:rPr>
              <w:t>12-13</w:t>
            </w:r>
          </w:p>
        </w:tc>
        <w:tc>
          <w:tcPr>
            <w:tcW w:w="0" w:type="auto"/>
            <w:tcBorders>
              <w:top w:val="single" w:sz="4" w:space="0" w:color="auto"/>
              <w:left w:val="single" w:sz="4" w:space="0" w:color="auto"/>
              <w:bottom w:val="single" w:sz="4" w:space="0" w:color="auto"/>
              <w:right w:val="single" w:sz="4" w:space="0" w:color="auto"/>
            </w:tcBorders>
            <w:hideMark/>
          </w:tcPr>
          <w:p w14:paraId="61946E9F" w14:textId="17CE6BAC" w:rsidR="00BD451D" w:rsidRPr="00E31A87" w:rsidRDefault="00BD451D">
            <w:pPr>
              <w:rPr>
                <w:rFonts w:ascii="Arial" w:hAnsi="Arial" w:cs="Arial"/>
                <w:sz w:val="22"/>
                <w:szCs w:val="22"/>
              </w:rPr>
            </w:pPr>
            <w:r w:rsidRPr="00E31A87">
              <w:rPr>
                <w:rFonts w:ascii="Arial" w:hAnsi="Arial" w:cs="Arial"/>
                <w:sz w:val="22"/>
                <w:szCs w:val="22"/>
              </w:rPr>
              <w:t>This is a good to very good prototype. There are issues either with the completeness of the implementation or its fluency</w:t>
            </w:r>
            <w:r w:rsidR="00F90E27" w:rsidRPr="00E31A87">
              <w:rPr>
                <w:rFonts w:ascii="Arial" w:hAnsi="Arial" w:cs="Arial"/>
                <w:sz w:val="22"/>
                <w:szCs w:val="22"/>
              </w:rPr>
              <w:t xml:space="preserve"> (</w:t>
            </w:r>
            <w:r w:rsidR="0014741C" w:rsidRPr="00E31A87">
              <w:rPr>
                <w:rFonts w:ascii="Arial" w:hAnsi="Arial" w:cs="Arial"/>
                <w:sz w:val="22"/>
                <w:szCs w:val="22"/>
              </w:rPr>
              <w:t>e.g.,</w:t>
            </w:r>
            <w:r w:rsidR="00F90E27" w:rsidRPr="00E31A87">
              <w:rPr>
                <w:rFonts w:ascii="Arial" w:hAnsi="Arial" w:cs="Arial"/>
                <w:sz w:val="22"/>
                <w:szCs w:val="22"/>
              </w:rPr>
              <w:t xml:space="preserve"> a bit basic)</w:t>
            </w:r>
            <w:r w:rsidRPr="00E31A87">
              <w:rPr>
                <w:rFonts w:ascii="Arial" w:hAnsi="Arial" w:cs="Arial"/>
                <w:sz w:val="22"/>
                <w:szCs w:val="22"/>
              </w:rPr>
              <w:t xml:space="preserve">. </w:t>
            </w:r>
          </w:p>
        </w:tc>
      </w:tr>
      <w:tr w:rsidR="00BD451D" w14:paraId="3049B806"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32040D28" w14:textId="7AEC63A3" w:rsidR="00BD451D" w:rsidRPr="00E31A87" w:rsidRDefault="00BD451D">
            <w:pPr>
              <w:jc w:val="center"/>
              <w:rPr>
                <w:rFonts w:ascii="Arial" w:hAnsi="Arial" w:cs="Arial"/>
                <w:sz w:val="22"/>
                <w:szCs w:val="22"/>
              </w:rPr>
            </w:pPr>
            <w:r w:rsidRPr="00E31A87">
              <w:rPr>
                <w:rFonts w:ascii="Arial" w:hAnsi="Arial" w:cs="Arial"/>
                <w:sz w:val="22"/>
                <w:szCs w:val="22"/>
              </w:rPr>
              <w:t>1</w:t>
            </w:r>
            <w:r w:rsidR="00DD7887" w:rsidRPr="00E31A87">
              <w:rPr>
                <w:rFonts w:ascii="Arial" w:hAnsi="Arial" w:cs="Arial"/>
                <w:sz w:val="22"/>
                <w:szCs w:val="22"/>
              </w:rPr>
              <w:t>0</w:t>
            </w:r>
            <w:r w:rsidRPr="00E31A87">
              <w:rPr>
                <w:rFonts w:ascii="Arial" w:hAnsi="Arial" w:cs="Arial"/>
                <w:sz w:val="22"/>
                <w:szCs w:val="22"/>
              </w:rPr>
              <w:t>-1</w:t>
            </w:r>
            <w:r w:rsidR="00DD7887" w:rsidRPr="00E31A87">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607980A9" w14:textId="03ED85CB" w:rsidR="00BD451D" w:rsidRPr="00E31A87" w:rsidRDefault="00F90E27">
            <w:pPr>
              <w:rPr>
                <w:rFonts w:ascii="Arial" w:hAnsi="Arial" w:cs="Arial"/>
                <w:sz w:val="22"/>
                <w:szCs w:val="22"/>
              </w:rPr>
            </w:pPr>
            <w:r w:rsidRPr="00E31A87">
              <w:rPr>
                <w:rFonts w:ascii="Arial" w:hAnsi="Arial" w:cs="Arial"/>
                <w:sz w:val="22"/>
                <w:szCs w:val="22"/>
              </w:rPr>
              <w:t>Satisfactory prototype. Addresses a reasonable set of stakeholder stories.</w:t>
            </w:r>
            <w:r w:rsidR="00BD451D" w:rsidRPr="00E31A87">
              <w:rPr>
                <w:rFonts w:ascii="Arial" w:hAnsi="Arial" w:cs="Arial"/>
                <w:sz w:val="22"/>
                <w:szCs w:val="22"/>
              </w:rPr>
              <w:t xml:space="preserve"> This has been achieved with a reasonable degree of fluency. Overall satisfactory. </w:t>
            </w:r>
          </w:p>
        </w:tc>
      </w:tr>
      <w:tr w:rsidR="00BD451D" w14:paraId="4A559AF8"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172595D9" w14:textId="7736AB54" w:rsidR="00BD451D" w:rsidRPr="00E31A87" w:rsidRDefault="00DD7887">
            <w:pPr>
              <w:jc w:val="center"/>
              <w:rPr>
                <w:rFonts w:ascii="Arial" w:hAnsi="Arial" w:cs="Arial"/>
                <w:sz w:val="22"/>
                <w:szCs w:val="22"/>
              </w:rPr>
            </w:pPr>
            <w:r w:rsidRPr="00E31A87">
              <w:rPr>
                <w:rFonts w:ascii="Arial" w:hAnsi="Arial" w:cs="Arial"/>
                <w:sz w:val="22"/>
                <w:szCs w:val="22"/>
              </w:rPr>
              <w:t>8-9</w:t>
            </w:r>
          </w:p>
        </w:tc>
        <w:tc>
          <w:tcPr>
            <w:tcW w:w="0" w:type="auto"/>
            <w:tcBorders>
              <w:top w:val="single" w:sz="4" w:space="0" w:color="auto"/>
              <w:left w:val="single" w:sz="4" w:space="0" w:color="auto"/>
              <w:bottom w:val="single" w:sz="4" w:space="0" w:color="auto"/>
              <w:right w:val="single" w:sz="4" w:space="0" w:color="auto"/>
            </w:tcBorders>
            <w:hideMark/>
          </w:tcPr>
          <w:p w14:paraId="17F26D3E" w14:textId="555A5623" w:rsidR="00BD451D" w:rsidRPr="00E31A87" w:rsidRDefault="00BD451D">
            <w:pPr>
              <w:rPr>
                <w:rFonts w:ascii="Arial" w:hAnsi="Arial" w:cs="Arial"/>
                <w:sz w:val="22"/>
                <w:szCs w:val="22"/>
              </w:rPr>
            </w:pPr>
            <w:r w:rsidRPr="00E31A87">
              <w:rPr>
                <w:rFonts w:ascii="Arial" w:hAnsi="Arial" w:cs="Arial"/>
                <w:sz w:val="22"/>
                <w:szCs w:val="22"/>
              </w:rPr>
              <w:t xml:space="preserve">This is a just about satisfactory implementation. There are likely to be issues of completeness of fluency or both. It may be only a basic solution has been provided. It may be </w:t>
            </w:r>
            <w:r w:rsidR="00FA2990">
              <w:rPr>
                <w:rFonts w:ascii="Arial" w:hAnsi="Arial" w:cs="Arial"/>
                <w:sz w:val="22"/>
                <w:szCs w:val="22"/>
              </w:rPr>
              <w:t>several</w:t>
            </w:r>
            <w:r w:rsidRPr="00E31A87">
              <w:rPr>
                <w:rFonts w:ascii="Arial" w:hAnsi="Arial" w:cs="Arial"/>
                <w:sz w:val="22"/>
                <w:szCs w:val="22"/>
              </w:rPr>
              <w:t xml:space="preserve"> of the </w:t>
            </w:r>
            <w:r w:rsidR="00F90E27" w:rsidRPr="00E31A87">
              <w:rPr>
                <w:rFonts w:ascii="Arial" w:hAnsi="Arial" w:cs="Arial"/>
                <w:sz w:val="22"/>
                <w:szCs w:val="22"/>
              </w:rPr>
              <w:t>stories</w:t>
            </w:r>
            <w:r w:rsidRPr="00E31A87">
              <w:rPr>
                <w:rFonts w:ascii="Arial" w:hAnsi="Arial" w:cs="Arial"/>
                <w:sz w:val="22"/>
                <w:szCs w:val="22"/>
              </w:rPr>
              <w:t xml:space="preserve"> have not been addressed. Or a combination of these. </w:t>
            </w:r>
            <w:r w:rsidR="003970A6" w:rsidRPr="00E31A87">
              <w:rPr>
                <w:rFonts w:ascii="Arial" w:hAnsi="Arial" w:cs="Arial"/>
                <w:sz w:val="22"/>
                <w:szCs w:val="22"/>
              </w:rPr>
              <w:t>However,</w:t>
            </w:r>
            <w:r w:rsidRPr="00E31A87">
              <w:rPr>
                <w:rFonts w:ascii="Arial" w:hAnsi="Arial" w:cs="Arial"/>
                <w:sz w:val="22"/>
                <w:szCs w:val="22"/>
              </w:rPr>
              <w:t xml:space="preserve"> these is still a working system which demonstrates a solution to more than </w:t>
            </w:r>
            <w:r w:rsidR="000330E3">
              <w:rPr>
                <w:rFonts w:ascii="Arial" w:hAnsi="Arial" w:cs="Arial"/>
                <w:sz w:val="22"/>
                <w:szCs w:val="22"/>
              </w:rPr>
              <w:t>one</w:t>
            </w:r>
            <w:r w:rsidRPr="00E31A87">
              <w:rPr>
                <w:rFonts w:ascii="Arial" w:hAnsi="Arial" w:cs="Arial"/>
                <w:sz w:val="22"/>
                <w:szCs w:val="22"/>
              </w:rPr>
              <w:t xml:space="preserve"> of the </w:t>
            </w:r>
            <w:r w:rsidR="00F90E27" w:rsidRPr="00E31A87">
              <w:rPr>
                <w:rFonts w:ascii="Arial" w:hAnsi="Arial" w:cs="Arial"/>
                <w:sz w:val="22"/>
                <w:szCs w:val="22"/>
              </w:rPr>
              <w:t>stories</w:t>
            </w:r>
            <w:r w:rsidRPr="00E31A87">
              <w:rPr>
                <w:rFonts w:ascii="Arial" w:hAnsi="Arial" w:cs="Arial"/>
                <w:sz w:val="22"/>
                <w:szCs w:val="22"/>
              </w:rPr>
              <w:t>. Overall weak but satisfactory.</w:t>
            </w:r>
          </w:p>
        </w:tc>
      </w:tr>
      <w:tr w:rsidR="00BD451D" w14:paraId="4B9DC959"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512705D1" w14:textId="1BACBE41" w:rsidR="00BD451D" w:rsidRPr="00E31A87" w:rsidRDefault="00DD7887">
            <w:pPr>
              <w:jc w:val="center"/>
              <w:rPr>
                <w:rFonts w:ascii="Arial" w:hAnsi="Arial" w:cs="Arial"/>
                <w:sz w:val="22"/>
                <w:szCs w:val="22"/>
              </w:rPr>
            </w:pPr>
            <w:r w:rsidRPr="00E31A87">
              <w:rPr>
                <w:rFonts w:ascii="Arial" w:hAnsi="Arial" w:cs="Arial"/>
                <w:sz w:val="22"/>
                <w:szCs w:val="22"/>
              </w:rPr>
              <w:t>6-7</w:t>
            </w:r>
          </w:p>
        </w:tc>
        <w:tc>
          <w:tcPr>
            <w:tcW w:w="0" w:type="auto"/>
            <w:tcBorders>
              <w:top w:val="single" w:sz="4" w:space="0" w:color="auto"/>
              <w:left w:val="single" w:sz="4" w:space="0" w:color="auto"/>
              <w:bottom w:val="single" w:sz="4" w:space="0" w:color="auto"/>
              <w:right w:val="single" w:sz="4" w:space="0" w:color="auto"/>
            </w:tcBorders>
            <w:hideMark/>
          </w:tcPr>
          <w:p w14:paraId="61170814" w14:textId="14AEC95F" w:rsidR="00BD451D" w:rsidRPr="00E31A87" w:rsidRDefault="00F90E27">
            <w:pPr>
              <w:rPr>
                <w:rFonts w:ascii="Arial" w:hAnsi="Arial" w:cs="Arial"/>
                <w:sz w:val="22"/>
                <w:szCs w:val="22"/>
              </w:rPr>
            </w:pPr>
            <w:r w:rsidRPr="00E31A87">
              <w:rPr>
                <w:rFonts w:ascii="Arial" w:hAnsi="Arial" w:cs="Arial"/>
                <w:sz w:val="22"/>
                <w:szCs w:val="22"/>
              </w:rPr>
              <w:t>Either a single stakeholder story</w:t>
            </w:r>
            <w:r w:rsidR="00BD451D" w:rsidRPr="00E31A87">
              <w:rPr>
                <w:rFonts w:ascii="Arial" w:hAnsi="Arial" w:cs="Arial"/>
                <w:sz w:val="22"/>
                <w:szCs w:val="22"/>
              </w:rPr>
              <w:t xml:space="preserve"> </w:t>
            </w:r>
            <w:r w:rsidRPr="00E31A87">
              <w:rPr>
                <w:rFonts w:ascii="Arial" w:hAnsi="Arial" w:cs="Arial"/>
                <w:sz w:val="22"/>
                <w:szCs w:val="22"/>
              </w:rPr>
              <w:t xml:space="preserve">has not been addressed </w:t>
            </w:r>
            <w:r w:rsidR="00BD451D" w:rsidRPr="00E31A87">
              <w:rPr>
                <w:rFonts w:ascii="Arial" w:hAnsi="Arial" w:cs="Arial"/>
                <w:sz w:val="22"/>
                <w:szCs w:val="22"/>
              </w:rPr>
              <w:t>or have not been correctly implemented. A clear attempt has been made.</w:t>
            </w:r>
          </w:p>
        </w:tc>
      </w:tr>
      <w:tr w:rsidR="00BD451D" w14:paraId="672A8F81"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7F422C40" w14:textId="4CAAD61A" w:rsidR="00BD451D" w:rsidRPr="00E31A87" w:rsidRDefault="00BD451D">
            <w:pPr>
              <w:jc w:val="center"/>
              <w:rPr>
                <w:rFonts w:ascii="Arial" w:hAnsi="Arial" w:cs="Arial"/>
                <w:sz w:val="22"/>
                <w:szCs w:val="22"/>
              </w:rPr>
            </w:pPr>
            <w:r w:rsidRPr="00E31A87">
              <w:rPr>
                <w:rFonts w:ascii="Arial" w:hAnsi="Arial" w:cs="Arial"/>
                <w:sz w:val="22"/>
                <w:szCs w:val="22"/>
              </w:rPr>
              <w:t>1-</w:t>
            </w:r>
            <w:r w:rsidR="00DD7887" w:rsidRPr="00E31A87">
              <w:rPr>
                <w:rFonts w:ascii="Arial" w:hAnsi="Arial" w:cs="Arial"/>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28A89A0C" w14:textId="77777777" w:rsidR="00BD451D" w:rsidRPr="00E31A87" w:rsidRDefault="00BD451D">
            <w:pPr>
              <w:rPr>
                <w:rFonts w:ascii="Arial" w:hAnsi="Arial" w:cs="Arial"/>
                <w:sz w:val="22"/>
                <w:szCs w:val="22"/>
              </w:rPr>
            </w:pPr>
            <w:r w:rsidRPr="003970A6">
              <w:rPr>
                <w:rFonts w:ascii="Arial" w:hAnsi="Arial" w:cs="Arial"/>
                <w:sz w:val="22"/>
                <w:szCs w:val="22"/>
              </w:rPr>
              <w:t xml:space="preserve">Overall, a very unsatisfactory system. A very limited attempt to address the question. </w:t>
            </w:r>
          </w:p>
        </w:tc>
      </w:tr>
      <w:tr w:rsidR="00BD451D" w14:paraId="785EB512"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66D03D33" w14:textId="77777777" w:rsidR="00BD451D" w:rsidRPr="00E31A87" w:rsidRDefault="00BD451D">
            <w:pPr>
              <w:jc w:val="center"/>
              <w:rPr>
                <w:rFonts w:ascii="Arial" w:hAnsi="Arial" w:cs="Arial"/>
                <w:sz w:val="22"/>
                <w:szCs w:val="22"/>
              </w:rPr>
            </w:pPr>
            <w:r w:rsidRPr="003970A6">
              <w:rPr>
                <w:rFonts w:ascii="Arial" w:hAnsi="Arial" w:cs="Arial"/>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5DC8B899" w14:textId="77777777" w:rsidR="00BD451D" w:rsidRPr="003970A6" w:rsidRDefault="00BD451D">
            <w:pPr>
              <w:rPr>
                <w:rFonts w:ascii="Arial" w:hAnsi="Arial" w:cs="Arial"/>
                <w:sz w:val="22"/>
                <w:szCs w:val="22"/>
              </w:rPr>
            </w:pPr>
            <w:r w:rsidRPr="003970A6">
              <w:rPr>
                <w:rFonts w:ascii="Arial" w:hAnsi="Arial" w:cs="Arial"/>
                <w:sz w:val="22"/>
                <w:szCs w:val="22"/>
              </w:rPr>
              <w:t>Not meaningfully addressed. A minimal attempt or the task has been seriously misunderstood.</w:t>
            </w:r>
          </w:p>
        </w:tc>
      </w:tr>
    </w:tbl>
    <w:p w14:paraId="64557E87" w14:textId="6BF7250A" w:rsidR="00BD451D" w:rsidRDefault="00BD451D" w:rsidP="00BD451D">
      <w:pPr>
        <w:pStyle w:val="Heading3"/>
      </w:pPr>
      <w:bookmarkStart w:id="1" w:name="_Toc529880968"/>
      <w:r>
        <w:t xml:space="preserve">2.       Quality and Robustness of </w:t>
      </w:r>
      <w:r w:rsidR="00E86F62">
        <w:t>Subsystem</w:t>
      </w:r>
      <w:r>
        <w:t xml:space="preserve"> (</w:t>
      </w:r>
      <w:r w:rsidR="00DD7887">
        <w:t>2</w:t>
      </w:r>
      <w:r>
        <w:t>0 individual marks)</w:t>
      </w:r>
      <w:bookmarkEnd w:id="1"/>
      <w:r>
        <w:t xml:space="preserve"> </w:t>
      </w:r>
    </w:p>
    <w:p w14:paraId="3EE3FF26" w14:textId="77777777" w:rsidR="00BD451D" w:rsidRDefault="00BD451D" w:rsidP="00BD451D">
      <w:pPr>
        <w:pStyle w:val="BodyText"/>
        <w:ind w:right="729"/>
        <w:rPr>
          <w:rFonts w:ascii="Arial" w:hAnsi="Arial" w:cs="Arial"/>
          <w:sz w:val="22"/>
          <w:szCs w:val="22"/>
        </w:rPr>
      </w:pPr>
      <w:r>
        <w:rPr>
          <w:rFonts w:ascii="Arial" w:hAnsi="Arial" w:cs="Arial"/>
          <w:sz w:val="22"/>
          <w:szCs w:val="22"/>
        </w:rPr>
        <w:t xml:space="preserve">Error handling, user validation and robustness of </w:t>
      </w:r>
      <w:r w:rsidR="00E86F62">
        <w:rPr>
          <w:rFonts w:ascii="Arial" w:hAnsi="Arial" w:cs="Arial"/>
          <w:sz w:val="22"/>
          <w:szCs w:val="22"/>
        </w:rPr>
        <w:t>subsystem</w:t>
      </w:r>
      <w:r>
        <w:rPr>
          <w:rFonts w:ascii="Arial" w:hAnsi="Arial" w:cs="Arial"/>
          <w:sz w:val="22"/>
          <w:szCs w:val="22"/>
        </w:rPr>
        <w:t xml:space="preserve"> functions; this should be demonstrated across the scope of the individual component. To obtain full marks you must have provided a fluent implementation of the full scope of your element. </w:t>
      </w:r>
    </w:p>
    <w:p w14:paraId="4BC0232E" w14:textId="77777777" w:rsidR="00BD451D" w:rsidRDefault="00BD451D" w:rsidP="00BD45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8127"/>
      </w:tblGrid>
      <w:tr w:rsidR="00BD451D" w14:paraId="2AC21DCD"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25127567" w14:textId="77777777" w:rsidR="00BD451D" w:rsidRDefault="00BD451D">
            <w:pPr>
              <w:rPr>
                <w:rFonts w:ascii="Arial" w:hAnsi="Arial" w:cs="Arial"/>
                <w:b/>
                <w:sz w:val="22"/>
                <w:szCs w:val="22"/>
              </w:rPr>
            </w:pPr>
            <w:r>
              <w:rPr>
                <w:rFonts w:ascii="Arial" w:hAnsi="Arial" w:cs="Arial"/>
                <w:b/>
                <w:sz w:val="22"/>
                <w:szCs w:val="22"/>
              </w:rPr>
              <w:t>Range</w:t>
            </w:r>
          </w:p>
        </w:tc>
        <w:tc>
          <w:tcPr>
            <w:tcW w:w="0" w:type="auto"/>
            <w:tcBorders>
              <w:top w:val="single" w:sz="4" w:space="0" w:color="auto"/>
              <w:left w:val="single" w:sz="4" w:space="0" w:color="auto"/>
              <w:bottom w:val="single" w:sz="4" w:space="0" w:color="auto"/>
              <w:right w:val="single" w:sz="4" w:space="0" w:color="auto"/>
            </w:tcBorders>
            <w:hideMark/>
          </w:tcPr>
          <w:p w14:paraId="502EB427" w14:textId="77777777" w:rsidR="00BD451D" w:rsidRDefault="00BD451D">
            <w:pPr>
              <w:rPr>
                <w:rFonts w:ascii="Arial" w:hAnsi="Arial" w:cs="Arial"/>
                <w:b/>
                <w:sz w:val="22"/>
                <w:szCs w:val="22"/>
              </w:rPr>
            </w:pPr>
            <w:r>
              <w:rPr>
                <w:rFonts w:ascii="Arial" w:hAnsi="Arial" w:cs="Arial"/>
                <w:b/>
                <w:sz w:val="22"/>
                <w:szCs w:val="22"/>
              </w:rPr>
              <w:t>Description of Quality</w:t>
            </w:r>
          </w:p>
        </w:tc>
      </w:tr>
      <w:tr w:rsidR="00DD7887" w14:paraId="5FCFCECD"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73FE0EF2" w14:textId="723E285B" w:rsidR="00DD7887" w:rsidRDefault="00DD7887" w:rsidP="00DD7887">
            <w:pPr>
              <w:jc w:val="center"/>
              <w:rPr>
                <w:rFonts w:ascii="Arial" w:hAnsi="Arial" w:cs="Arial"/>
                <w:sz w:val="22"/>
                <w:szCs w:val="22"/>
              </w:rPr>
            </w:pPr>
            <w:r>
              <w:rPr>
                <w:rFonts w:ascii="Arial" w:hAnsi="Arial" w:cs="Arial"/>
                <w:sz w:val="22"/>
                <w:szCs w:val="22"/>
              </w:rPr>
              <w:t>18-20</w:t>
            </w:r>
          </w:p>
        </w:tc>
        <w:tc>
          <w:tcPr>
            <w:tcW w:w="0" w:type="auto"/>
            <w:tcBorders>
              <w:top w:val="single" w:sz="4" w:space="0" w:color="auto"/>
              <w:left w:val="single" w:sz="4" w:space="0" w:color="auto"/>
              <w:bottom w:val="single" w:sz="4" w:space="0" w:color="auto"/>
              <w:right w:val="single" w:sz="4" w:space="0" w:color="auto"/>
            </w:tcBorders>
            <w:hideMark/>
          </w:tcPr>
          <w:p w14:paraId="74905312" w14:textId="77777777" w:rsidR="00DD7887" w:rsidRDefault="00DD7887" w:rsidP="00DD7887">
            <w:pPr>
              <w:rPr>
                <w:rFonts w:ascii="Arial" w:hAnsi="Arial" w:cs="Arial"/>
                <w:sz w:val="22"/>
                <w:szCs w:val="22"/>
              </w:rPr>
            </w:pPr>
            <w:r>
              <w:rPr>
                <w:rFonts w:ascii="Arial" w:hAnsi="Arial" w:cs="Arial"/>
                <w:sz w:val="22"/>
                <w:szCs w:val="22"/>
              </w:rPr>
              <w:t>The system ran without error. All user input is validated, and all exceptional cases are trapped. All reasonable exceptional user actions are dealt with appropriately. The full scope of the individual component is implemented with a high degree of fluency. All non-functional requirements (including security and HCI (if relevant)) have been considered and dealt with appropriately. Overall exceptional. Difficult to fault.</w:t>
            </w:r>
          </w:p>
        </w:tc>
      </w:tr>
      <w:tr w:rsidR="00DD7887" w14:paraId="03B3989A"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423D72A7" w14:textId="53463DF3" w:rsidR="00DD7887" w:rsidRDefault="00DD7887" w:rsidP="00DD7887">
            <w:pPr>
              <w:jc w:val="center"/>
              <w:rPr>
                <w:rFonts w:ascii="Arial" w:hAnsi="Arial" w:cs="Arial"/>
                <w:sz w:val="22"/>
                <w:szCs w:val="22"/>
              </w:rPr>
            </w:pPr>
            <w:r>
              <w:rPr>
                <w:rFonts w:ascii="Arial" w:hAnsi="Arial" w:cs="Arial"/>
                <w:sz w:val="22"/>
                <w:szCs w:val="22"/>
              </w:rPr>
              <w:t>16-17</w:t>
            </w:r>
          </w:p>
        </w:tc>
        <w:tc>
          <w:tcPr>
            <w:tcW w:w="0" w:type="auto"/>
            <w:tcBorders>
              <w:top w:val="single" w:sz="4" w:space="0" w:color="auto"/>
              <w:left w:val="single" w:sz="4" w:space="0" w:color="auto"/>
              <w:bottom w:val="single" w:sz="4" w:space="0" w:color="auto"/>
              <w:right w:val="single" w:sz="4" w:space="0" w:color="auto"/>
            </w:tcBorders>
            <w:hideMark/>
          </w:tcPr>
          <w:p w14:paraId="4A6444E3" w14:textId="7864AA17" w:rsidR="00DD7887" w:rsidRDefault="00DD7887" w:rsidP="00DD7887">
            <w:pPr>
              <w:rPr>
                <w:rFonts w:ascii="Arial" w:hAnsi="Arial" w:cs="Arial"/>
                <w:sz w:val="22"/>
                <w:szCs w:val="22"/>
              </w:rPr>
            </w:pPr>
            <w:r>
              <w:rPr>
                <w:rFonts w:ascii="Arial" w:hAnsi="Arial" w:cs="Arial"/>
                <w:sz w:val="22"/>
                <w:szCs w:val="22"/>
              </w:rPr>
              <w:t xml:space="preserve">The system ran without error. All user input is validated, and all exceptional cases are trapped. All reasonable exceptional user actions are dealt with appropriately. The full scope of the individual component is implemented with a high degree of fluency. Non-functional requirements (including security and HCI (if relevant)) have been considered and dealt with appropriately. There are very minor omissions, </w:t>
            </w:r>
            <w:r w:rsidR="00AD6620">
              <w:rPr>
                <w:rFonts w:ascii="Arial" w:hAnsi="Arial" w:cs="Arial"/>
                <w:sz w:val="22"/>
                <w:szCs w:val="22"/>
              </w:rPr>
              <w:t>errors,</w:t>
            </w:r>
            <w:r>
              <w:rPr>
                <w:rFonts w:ascii="Arial" w:hAnsi="Arial" w:cs="Arial"/>
                <w:sz w:val="22"/>
                <w:szCs w:val="22"/>
              </w:rPr>
              <w:t xml:space="preserve"> or oversights. Overall outstanding.</w:t>
            </w:r>
          </w:p>
        </w:tc>
      </w:tr>
      <w:tr w:rsidR="00DD7887" w14:paraId="06505829"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1BF20126" w14:textId="0DAAF926" w:rsidR="00DD7887" w:rsidRDefault="00DD7887" w:rsidP="00DD7887">
            <w:pPr>
              <w:jc w:val="center"/>
              <w:rPr>
                <w:rFonts w:ascii="Arial" w:hAnsi="Arial" w:cs="Arial"/>
                <w:sz w:val="22"/>
                <w:szCs w:val="22"/>
              </w:rPr>
            </w:pPr>
            <w:r>
              <w:rPr>
                <w:rFonts w:ascii="Arial" w:hAnsi="Arial" w:cs="Arial"/>
                <w:sz w:val="22"/>
                <w:szCs w:val="22"/>
              </w:rPr>
              <w:t>14-15</w:t>
            </w:r>
          </w:p>
        </w:tc>
        <w:tc>
          <w:tcPr>
            <w:tcW w:w="0" w:type="auto"/>
            <w:tcBorders>
              <w:top w:val="single" w:sz="4" w:space="0" w:color="auto"/>
              <w:left w:val="single" w:sz="4" w:space="0" w:color="auto"/>
              <w:bottom w:val="single" w:sz="4" w:space="0" w:color="auto"/>
              <w:right w:val="single" w:sz="4" w:space="0" w:color="auto"/>
            </w:tcBorders>
            <w:hideMark/>
          </w:tcPr>
          <w:p w14:paraId="2E22C0EF" w14:textId="77777777" w:rsidR="00DD7887" w:rsidRDefault="00DD7887" w:rsidP="00DD7887">
            <w:pPr>
              <w:rPr>
                <w:rFonts w:ascii="Arial" w:hAnsi="Arial" w:cs="Arial"/>
                <w:sz w:val="22"/>
                <w:szCs w:val="22"/>
              </w:rPr>
            </w:pPr>
            <w:r>
              <w:rPr>
                <w:rFonts w:ascii="Arial" w:hAnsi="Arial" w:cs="Arial"/>
                <w:sz w:val="22"/>
                <w:szCs w:val="22"/>
              </w:rPr>
              <w:t xml:space="preserve">The system ran without error. All user input is validated, and all exceptional cases are trapped. All reasonable exceptional user actions are dealt with </w:t>
            </w:r>
            <w:r>
              <w:rPr>
                <w:rFonts w:ascii="Arial" w:hAnsi="Arial" w:cs="Arial"/>
                <w:sz w:val="22"/>
                <w:szCs w:val="22"/>
              </w:rPr>
              <w:lastRenderedPageBreak/>
              <w:t xml:space="preserve">appropriately. The full scope of the individual component is implemented with a high degree of fluency. Non-functional requirements (including security and HCI (if relevant)) have been considered and dealt with appropriately. There are minor omissions, </w:t>
            </w:r>
            <w:proofErr w:type="gramStart"/>
            <w:r>
              <w:rPr>
                <w:rFonts w:ascii="Arial" w:hAnsi="Arial" w:cs="Arial"/>
                <w:sz w:val="22"/>
                <w:szCs w:val="22"/>
              </w:rPr>
              <w:t>errors</w:t>
            </w:r>
            <w:proofErr w:type="gramEnd"/>
            <w:r>
              <w:rPr>
                <w:rFonts w:ascii="Arial" w:hAnsi="Arial" w:cs="Arial"/>
                <w:sz w:val="22"/>
                <w:szCs w:val="22"/>
              </w:rPr>
              <w:t xml:space="preserve"> or oversights. Overall excellent.</w:t>
            </w:r>
          </w:p>
        </w:tc>
      </w:tr>
      <w:tr w:rsidR="00DD7887" w14:paraId="7C90BED5"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5352CD5F" w14:textId="69D396EF" w:rsidR="00DD7887" w:rsidRDefault="00DD7887" w:rsidP="00DD7887">
            <w:pPr>
              <w:jc w:val="center"/>
              <w:rPr>
                <w:rFonts w:ascii="Arial" w:hAnsi="Arial" w:cs="Arial"/>
                <w:sz w:val="22"/>
                <w:szCs w:val="22"/>
              </w:rPr>
            </w:pPr>
            <w:r>
              <w:rPr>
                <w:rFonts w:ascii="Arial" w:hAnsi="Arial" w:cs="Arial"/>
                <w:sz w:val="22"/>
                <w:szCs w:val="22"/>
              </w:rPr>
              <w:lastRenderedPageBreak/>
              <w:t>12-13</w:t>
            </w:r>
          </w:p>
        </w:tc>
        <w:tc>
          <w:tcPr>
            <w:tcW w:w="0" w:type="auto"/>
            <w:tcBorders>
              <w:top w:val="single" w:sz="4" w:space="0" w:color="auto"/>
              <w:left w:val="single" w:sz="4" w:space="0" w:color="auto"/>
              <w:bottom w:val="single" w:sz="4" w:space="0" w:color="auto"/>
              <w:right w:val="single" w:sz="4" w:space="0" w:color="auto"/>
            </w:tcBorders>
            <w:hideMark/>
          </w:tcPr>
          <w:p w14:paraId="2A9DA35C" w14:textId="194A879A" w:rsidR="00DD7887" w:rsidRDefault="00DD7887" w:rsidP="00DD7887">
            <w:pPr>
              <w:rPr>
                <w:rFonts w:ascii="Arial" w:hAnsi="Arial" w:cs="Arial"/>
                <w:sz w:val="22"/>
                <w:szCs w:val="22"/>
              </w:rPr>
            </w:pPr>
            <w:r>
              <w:rPr>
                <w:rFonts w:ascii="Arial" w:hAnsi="Arial" w:cs="Arial"/>
                <w:sz w:val="22"/>
                <w:szCs w:val="22"/>
              </w:rPr>
              <w:t xml:space="preserve">The system displayed few errors in response to exceptional cases or user input, but all significant functions can be completed. Errors are minor. </w:t>
            </w:r>
            <w:r w:rsidR="00785B13">
              <w:rPr>
                <w:rFonts w:ascii="Arial" w:hAnsi="Arial" w:cs="Arial"/>
                <w:sz w:val="22"/>
                <w:szCs w:val="22"/>
              </w:rPr>
              <w:t>Most</w:t>
            </w:r>
            <w:r>
              <w:rPr>
                <w:rFonts w:ascii="Arial" w:hAnsi="Arial" w:cs="Arial"/>
                <w:sz w:val="22"/>
                <w:szCs w:val="22"/>
              </w:rPr>
              <w:t xml:space="preserve"> of the individual component implemented competently. Good consideration of non-functional requirements (including security and HCI (if relevant)). Overall good to very good. </w:t>
            </w:r>
          </w:p>
        </w:tc>
      </w:tr>
      <w:tr w:rsidR="00DD7887" w14:paraId="41A42CB2"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57F5FD58" w14:textId="718C12C4" w:rsidR="00DD7887" w:rsidRDefault="00DD7887" w:rsidP="00DD7887">
            <w:pPr>
              <w:jc w:val="center"/>
              <w:rPr>
                <w:rFonts w:ascii="Arial" w:hAnsi="Arial" w:cs="Arial"/>
                <w:sz w:val="22"/>
                <w:szCs w:val="22"/>
              </w:rPr>
            </w:pPr>
            <w:r>
              <w:rPr>
                <w:rFonts w:ascii="Arial" w:hAnsi="Arial" w:cs="Arial"/>
                <w:sz w:val="22"/>
                <w:szCs w:val="22"/>
              </w:rPr>
              <w:t>10-11</w:t>
            </w:r>
          </w:p>
        </w:tc>
        <w:tc>
          <w:tcPr>
            <w:tcW w:w="0" w:type="auto"/>
            <w:tcBorders>
              <w:top w:val="single" w:sz="4" w:space="0" w:color="auto"/>
              <w:left w:val="single" w:sz="4" w:space="0" w:color="auto"/>
              <w:bottom w:val="single" w:sz="4" w:space="0" w:color="auto"/>
              <w:right w:val="single" w:sz="4" w:space="0" w:color="auto"/>
            </w:tcBorders>
            <w:hideMark/>
          </w:tcPr>
          <w:p w14:paraId="1304FE80" w14:textId="77777777" w:rsidR="00DD7887" w:rsidRDefault="00DD7887" w:rsidP="00DD7887">
            <w:pPr>
              <w:rPr>
                <w:rFonts w:ascii="Arial" w:hAnsi="Arial" w:cs="Arial"/>
                <w:sz w:val="22"/>
                <w:szCs w:val="22"/>
              </w:rPr>
            </w:pPr>
            <w:r>
              <w:rPr>
                <w:rFonts w:ascii="Arial" w:hAnsi="Arial" w:cs="Arial"/>
                <w:sz w:val="22"/>
                <w:szCs w:val="22"/>
              </w:rPr>
              <w:t>The system displayed errors in response to exceptional cases or user input, but all significant functions can be completed. The core elements of the individual component may be implemented competently (including any non-functional requirements); there may be issues with less high priority elements. Overall satisfactory.</w:t>
            </w:r>
          </w:p>
        </w:tc>
      </w:tr>
      <w:tr w:rsidR="00DD7887" w14:paraId="58731042"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52538B58" w14:textId="3DBD3C1F" w:rsidR="00DD7887" w:rsidRDefault="00DD7887" w:rsidP="00DD7887">
            <w:pPr>
              <w:jc w:val="center"/>
              <w:rPr>
                <w:rFonts w:ascii="Arial" w:hAnsi="Arial" w:cs="Arial"/>
                <w:sz w:val="22"/>
                <w:szCs w:val="22"/>
              </w:rPr>
            </w:pPr>
            <w:r>
              <w:rPr>
                <w:rFonts w:ascii="Arial" w:hAnsi="Arial" w:cs="Arial"/>
                <w:sz w:val="22"/>
                <w:szCs w:val="22"/>
              </w:rPr>
              <w:t>8-9</w:t>
            </w:r>
          </w:p>
        </w:tc>
        <w:tc>
          <w:tcPr>
            <w:tcW w:w="0" w:type="auto"/>
            <w:tcBorders>
              <w:top w:val="single" w:sz="4" w:space="0" w:color="auto"/>
              <w:left w:val="single" w:sz="4" w:space="0" w:color="auto"/>
              <w:bottom w:val="single" w:sz="4" w:space="0" w:color="auto"/>
              <w:right w:val="single" w:sz="4" w:space="0" w:color="auto"/>
            </w:tcBorders>
            <w:hideMark/>
          </w:tcPr>
          <w:p w14:paraId="6A159146" w14:textId="7A3C6A78" w:rsidR="00DD7887" w:rsidRDefault="00DD7887" w:rsidP="00DD7887">
            <w:pPr>
              <w:rPr>
                <w:rFonts w:ascii="Arial" w:hAnsi="Arial" w:cs="Arial"/>
                <w:sz w:val="22"/>
                <w:szCs w:val="22"/>
              </w:rPr>
            </w:pPr>
            <w:r>
              <w:rPr>
                <w:rFonts w:ascii="Arial" w:hAnsi="Arial" w:cs="Arial"/>
                <w:sz w:val="22"/>
                <w:szCs w:val="22"/>
              </w:rPr>
              <w:t>The system displayed errors in response to exceptional or normal cases that prevented some significant functions from being completed. A significant attempt has been made at implementing the core elements of this component (including any non-functional requirements). Overall weak but satisfactory</w:t>
            </w:r>
            <w:ins w:id="2" w:author="Kay Rogage" w:date="2022-12-09T14:57:00Z">
              <w:r w:rsidR="000330E3">
                <w:rPr>
                  <w:rFonts w:ascii="Arial" w:hAnsi="Arial" w:cs="Arial"/>
                  <w:sz w:val="22"/>
                  <w:szCs w:val="22"/>
                </w:rPr>
                <w:t>.</w:t>
              </w:r>
            </w:ins>
          </w:p>
        </w:tc>
      </w:tr>
      <w:tr w:rsidR="00DD7887" w14:paraId="3C535964"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5143880C" w14:textId="7A6E29E7" w:rsidR="00DD7887" w:rsidRDefault="00DD7887" w:rsidP="00DD7887">
            <w:pPr>
              <w:jc w:val="center"/>
              <w:rPr>
                <w:rFonts w:ascii="Arial" w:hAnsi="Arial" w:cs="Arial"/>
                <w:sz w:val="22"/>
                <w:szCs w:val="22"/>
              </w:rPr>
            </w:pPr>
            <w:r>
              <w:rPr>
                <w:rFonts w:ascii="Arial" w:hAnsi="Arial" w:cs="Arial"/>
                <w:sz w:val="22"/>
                <w:szCs w:val="22"/>
              </w:rPr>
              <w:t>6-7</w:t>
            </w:r>
          </w:p>
        </w:tc>
        <w:tc>
          <w:tcPr>
            <w:tcW w:w="0" w:type="auto"/>
            <w:tcBorders>
              <w:top w:val="single" w:sz="4" w:space="0" w:color="auto"/>
              <w:left w:val="single" w:sz="4" w:space="0" w:color="auto"/>
              <w:bottom w:val="single" w:sz="4" w:space="0" w:color="auto"/>
              <w:right w:val="single" w:sz="4" w:space="0" w:color="auto"/>
            </w:tcBorders>
            <w:hideMark/>
          </w:tcPr>
          <w:p w14:paraId="26C7068F" w14:textId="77777777" w:rsidR="00DD7887" w:rsidRDefault="00DD7887" w:rsidP="00DD7887">
            <w:pPr>
              <w:rPr>
                <w:rFonts w:ascii="Arial" w:hAnsi="Arial" w:cs="Arial"/>
                <w:sz w:val="22"/>
                <w:szCs w:val="22"/>
              </w:rPr>
            </w:pPr>
            <w:r>
              <w:rPr>
                <w:rFonts w:ascii="Arial" w:hAnsi="Arial" w:cs="Arial"/>
                <w:sz w:val="22"/>
                <w:szCs w:val="22"/>
              </w:rPr>
              <w:t>The system showed errors, either in normal or exceptional cases, which prevented any significant functions or non-functional requirements from being completed. Overall unsatisfactory.</w:t>
            </w:r>
          </w:p>
        </w:tc>
      </w:tr>
      <w:tr w:rsidR="00DD7887" w14:paraId="63579BB2"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64992911" w14:textId="15451416" w:rsidR="00DD7887" w:rsidRDefault="00DD7887" w:rsidP="00DD7887">
            <w:pPr>
              <w:jc w:val="center"/>
              <w:rPr>
                <w:rFonts w:ascii="Arial" w:hAnsi="Arial" w:cs="Arial"/>
                <w:sz w:val="22"/>
                <w:szCs w:val="22"/>
              </w:rPr>
            </w:pPr>
            <w:r>
              <w:rPr>
                <w:rFonts w:ascii="Arial" w:hAnsi="Arial" w:cs="Arial"/>
                <w:sz w:val="22"/>
                <w:szCs w:val="22"/>
              </w:rPr>
              <w:t>1-5</w:t>
            </w:r>
          </w:p>
        </w:tc>
        <w:tc>
          <w:tcPr>
            <w:tcW w:w="0" w:type="auto"/>
            <w:tcBorders>
              <w:top w:val="single" w:sz="4" w:space="0" w:color="auto"/>
              <w:left w:val="single" w:sz="4" w:space="0" w:color="auto"/>
              <w:bottom w:val="single" w:sz="4" w:space="0" w:color="auto"/>
              <w:right w:val="single" w:sz="4" w:space="0" w:color="auto"/>
            </w:tcBorders>
            <w:hideMark/>
          </w:tcPr>
          <w:p w14:paraId="62C965EA" w14:textId="77777777" w:rsidR="00DD7887" w:rsidRDefault="00DD7887" w:rsidP="00DD7887">
            <w:pPr>
              <w:rPr>
                <w:rFonts w:ascii="Arial" w:hAnsi="Arial" w:cs="Arial"/>
                <w:sz w:val="22"/>
                <w:szCs w:val="22"/>
              </w:rPr>
            </w:pPr>
            <w:r>
              <w:rPr>
                <w:rFonts w:ascii="Arial" w:hAnsi="Arial" w:cs="Arial"/>
                <w:sz w:val="22"/>
                <w:szCs w:val="22"/>
              </w:rPr>
              <w:t>Overall, very unsatisfactory. A very limited attempt to address the question. Something is demonstrable.</w:t>
            </w:r>
          </w:p>
        </w:tc>
      </w:tr>
      <w:tr w:rsidR="00DD7887" w14:paraId="51E72E6F"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32FCE5C3" w14:textId="72B17742" w:rsidR="00DD7887" w:rsidRDefault="00DD7887" w:rsidP="00DD7887">
            <w:pPr>
              <w:jc w:val="center"/>
              <w:rPr>
                <w:rFonts w:ascii="Arial" w:hAnsi="Arial" w:cs="Arial"/>
                <w:sz w:val="22"/>
                <w:szCs w:val="22"/>
              </w:rPr>
            </w:pPr>
            <w:r>
              <w:rPr>
                <w:rFonts w:ascii="Arial" w:hAnsi="Arial" w:cs="Arial"/>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2B074B79" w14:textId="77777777" w:rsidR="00DD7887" w:rsidRDefault="00DD7887" w:rsidP="00DD7887">
            <w:pPr>
              <w:rPr>
                <w:rFonts w:ascii="Arial" w:hAnsi="Arial" w:cs="Arial"/>
                <w:sz w:val="22"/>
                <w:szCs w:val="22"/>
              </w:rPr>
            </w:pPr>
            <w:r>
              <w:rPr>
                <w:rFonts w:ascii="Arial" w:hAnsi="Arial" w:cs="Arial"/>
                <w:sz w:val="22"/>
                <w:szCs w:val="22"/>
              </w:rPr>
              <w:t>Not meaningfully addressed. A minimal attempt or the task has been seriously misunderstood.</w:t>
            </w:r>
          </w:p>
        </w:tc>
      </w:tr>
    </w:tbl>
    <w:p w14:paraId="2CED2B1F" w14:textId="3A667E81" w:rsidR="00BD451D" w:rsidRDefault="00BD451D" w:rsidP="00BD451D">
      <w:pPr>
        <w:pStyle w:val="BodyText"/>
        <w:ind w:right="-2157"/>
        <w:rPr>
          <w:rFonts w:ascii="Arial" w:hAnsi="Arial" w:cs="Arial"/>
          <w:sz w:val="22"/>
          <w:szCs w:val="22"/>
        </w:rPr>
      </w:pPr>
    </w:p>
    <w:p w14:paraId="41E3E951" w14:textId="5DF99BB2" w:rsidR="00DD7887" w:rsidRDefault="00DD7887" w:rsidP="00DD7887">
      <w:pPr>
        <w:pStyle w:val="Heading3"/>
      </w:pPr>
      <w:r>
        <w:t xml:space="preserve">3.      Feedback from Stakeholders (20 individual marks) </w:t>
      </w:r>
    </w:p>
    <w:p w14:paraId="0FFC972C" w14:textId="77777777" w:rsidR="00DD7887" w:rsidRPr="00CD36AF" w:rsidRDefault="00DD7887" w:rsidP="00DD7887">
      <w:pPr>
        <w:jc w:val="both"/>
        <w:rPr>
          <w:rFonts w:ascii="Arial" w:hAnsi="Arial" w:cs="Arial"/>
          <w:color w:val="000000" w:themeColor="text1"/>
        </w:rPr>
      </w:pPr>
      <w:r w:rsidRPr="00CD36AF">
        <w:rPr>
          <w:rFonts w:ascii="Arial" w:hAnsi="Arial" w:cs="Arial"/>
          <w:color w:val="000000" w:themeColor="text1"/>
        </w:rPr>
        <w:t>This will be a single word or pdf document entitled README which shall explain the processed used to obtain this feedback, provide a summary of the feedback itself and have the feedback in the appendix.</w:t>
      </w:r>
    </w:p>
    <w:p w14:paraId="7D8209F3" w14:textId="679EB917" w:rsidR="00DD7887" w:rsidRDefault="00DD7887" w:rsidP="00DD7887">
      <w:pPr>
        <w:rPr>
          <w:rFonts w:ascii="Arial" w:hAnsi="Arial" w:cs="Arial"/>
          <w:sz w:val="22"/>
          <w:szCs w:val="22"/>
        </w:rPr>
      </w:pPr>
    </w:p>
    <w:p w14:paraId="4F2F89A9" w14:textId="6C0B4BED" w:rsidR="00DD7887" w:rsidRDefault="00DD7887" w:rsidP="00DD7887">
      <w:pPr>
        <w:rPr>
          <w:rFonts w:ascii="Arial" w:hAnsi="Arial" w:cs="Arial"/>
          <w:sz w:val="22"/>
          <w:szCs w:val="22"/>
        </w:rPr>
      </w:pPr>
      <w:r>
        <w:rPr>
          <w:rFonts w:ascii="Arial" w:hAnsi="Arial" w:cs="Arial"/>
          <w:sz w:val="22"/>
          <w:szCs w:val="22"/>
        </w:rPr>
        <w:t>The processes used to obtain feedback were:</w:t>
      </w:r>
    </w:p>
    <w:p w14:paraId="1FE5A4C7" w14:textId="77777777" w:rsidR="00DD7887" w:rsidRDefault="00DD7887" w:rsidP="00DD7887">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8127"/>
      </w:tblGrid>
      <w:tr w:rsidR="00DD7887" w14:paraId="7D43CE77" w14:textId="77777777" w:rsidTr="007C3594">
        <w:tc>
          <w:tcPr>
            <w:tcW w:w="0" w:type="auto"/>
            <w:tcBorders>
              <w:top w:val="single" w:sz="4" w:space="0" w:color="auto"/>
              <w:left w:val="single" w:sz="4" w:space="0" w:color="auto"/>
              <w:bottom w:val="single" w:sz="4" w:space="0" w:color="auto"/>
              <w:right w:val="single" w:sz="4" w:space="0" w:color="auto"/>
            </w:tcBorders>
            <w:hideMark/>
          </w:tcPr>
          <w:p w14:paraId="00C4B9C0" w14:textId="77777777" w:rsidR="00DD7887" w:rsidRDefault="00DD7887" w:rsidP="007C3594">
            <w:pPr>
              <w:rPr>
                <w:rFonts w:ascii="Arial" w:hAnsi="Arial" w:cs="Arial"/>
                <w:b/>
                <w:sz w:val="22"/>
                <w:szCs w:val="22"/>
              </w:rPr>
            </w:pPr>
            <w:r>
              <w:rPr>
                <w:rFonts w:ascii="Arial" w:hAnsi="Arial" w:cs="Arial"/>
                <w:b/>
                <w:sz w:val="22"/>
                <w:szCs w:val="22"/>
              </w:rPr>
              <w:t>Range</w:t>
            </w:r>
          </w:p>
        </w:tc>
        <w:tc>
          <w:tcPr>
            <w:tcW w:w="0" w:type="auto"/>
            <w:tcBorders>
              <w:top w:val="single" w:sz="4" w:space="0" w:color="auto"/>
              <w:left w:val="single" w:sz="4" w:space="0" w:color="auto"/>
              <w:bottom w:val="single" w:sz="4" w:space="0" w:color="auto"/>
              <w:right w:val="single" w:sz="4" w:space="0" w:color="auto"/>
            </w:tcBorders>
            <w:hideMark/>
          </w:tcPr>
          <w:p w14:paraId="1616A1A4" w14:textId="77777777" w:rsidR="00DD7887" w:rsidRDefault="00DD7887" w:rsidP="007C3594">
            <w:pPr>
              <w:rPr>
                <w:rFonts w:ascii="Arial" w:hAnsi="Arial" w:cs="Arial"/>
                <w:b/>
                <w:sz w:val="22"/>
                <w:szCs w:val="22"/>
              </w:rPr>
            </w:pPr>
            <w:r>
              <w:rPr>
                <w:rFonts w:ascii="Arial" w:hAnsi="Arial" w:cs="Arial"/>
                <w:b/>
                <w:sz w:val="22"/>
                <w:szCs w:val="22"/>
              </w:rPr>
              <w:t>Description of Quality</w:t>
            </w:r>
          </w:p>
        </w:tc>
      </w:tr>
      <w:tr w:rsidR="00DD7887" w14:paraId="62E15A14"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2D54B849" w14:textId="2BCDDD32" w:rsidR="00DD7887" w:rsidRDefault="00DD7887" w:rsidP="007C3594">
            <w:pPr>
              <w:jc w:val="center"/>
              <w:rPr>
                <w:rFonts w:ascii="Arial" w:hAnsi="Arial" w:cs="Arial"/>
                <w:sz w:val="22"/>
                <w:szCs w:val="22"/>
              </w:rPr>
            </w:pPr>
            <w:r>
              <w:rPr>
                <w:rFonts w:ascii="Arial" w:hAnsi="Arial" w:cs="Arial"/>
                <w:sz w:val="22"/>
                <w:szCs w:val="22"/>
              </w:rPr>
              <w:t>9-10</w:t>
            </w:r>
          </w:p>
        </w:tc>
        <w:tc>
          <w:tcPr>
            <w:tcW w:w="0" w:type="auto"/>
            <w:tcBorders>
              <w:top w:val="single" w:sz="4" w:space="0" w:color="auto"/>
              <w:left w:val="single" w:sz="4" w:space="0" w:color="auto"/>
              <w:bottom w:val="single" w:sz="4" w:space="0" w:color="auto"/>
              <w:right w:val="single" w:sz="4" w:space="0" w:color="auto"/>
            </w:tcBorders>
          </w:tcPr>
          <w:p w14:paraId="262E8CEE" w14:textId="7B004F02" w:rsidR="00DD7887" w:rsidRDefault="00DD7887" w:rsidP="007C3594">
            <w:pPr>
              <w:rPr>
                <w:rFonts w:ascii="Arial" w:hAnsi="Arial" w:cs="Arial"/>
                <w:sz w:val="22"/>
                <w:szCs w:val="22"/>
              </w:rPr>
            </w:pPr>
            <w:r>
              <w:rPr>
                <w:rFonts w:ascii="Arial" w:hAnsi="Arial" w:cs="Arial"/>
                <w:sz w:val="22"/>
                <w:szCs w:val="22"/>
              </w:rPr>
              <w:t>Difficult to fault. The processes used where extremely comprehensive and well designed.</w:t>
            </w:r>
          </w:p>
        </w:tc>
      </w:tr>
      <w:tr w:rsidR="00DD7887" w14:paraId="4189446D"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7A49A660" w14:textId="353C0F5D" w:rsidR="00DD7887" w:rsidRDefault="00DD7887" w:rsidP="007C3594">
            <w:pPr>
              <w:jc w:val="center"/>
              <w:rPr>
                <w:rFonts w:ascii="Arial" w:hAnsi="Arial" w:cs="Arial"/>
                <w:sz w:val="22"/>
                <w:szCs w:val="22"/>
              </w:rPr>
            </w:pPr>
            <w:r>
              <w:rPr>
                <w:rFonts w:ascii="Arial" w:hAnsi="Arial" w:cs="Arial"/>
                <w:sz w:val="22"/>
                <w:szCs w:val="22"/>
              </w:rPr>
              <w:t>8</w:t>
            </w:r>
          </w:p>
        </w:tc>
        <w:tc>
          <w:tcPr>
            <w:tcW w:w="0" w:type="auto"/>
            <w:tcBorders>
              <w:top w:val="single" w:sz="4" w:space="0" w:color="auto"/>
              <w:left w:val="single" w:sz="4" w:space="0" w:color="auto"/>
              <w:bottom w:val="single" w:sz="4" w:space="0" w:color="auto"/>
              <w:right w:val="single" w:sz="4" w:space="0" w:color="auto"/>
            </w:tcBorders>
          </w:tcPr>
          <w:p w14:paraId="7680AD67" w14:textId="3CCD7AF9" w:rsidR="00DD7887" w:rsidRDefault="00DD7887" w:rsidP="007C3594">
            <w:pPr>
              <w:rPr>
                <w:rFonts w:ascii="Arial" w:hAnsi="Arial" w:cs="Arial"/>
                <w:sz w:val="22"/>
                <w:szCs w:val="22"/>
              </w:rPr>
            </w:pPr>
            <w:r>
              <w:rPr>
                <w:rFonts w:ascii="Arial" w:hAnsi="Arial" w:cs="Arial"/>
                <w:sz w:val="22"/>
                <w:szCs w:val="22"/>
              </w:rPr>
              <w:t>Outstanding. The processes used where comprehensive and well designed. Any issues are very minor</w:t>
            </w:r>
            <w:ins w:id="3" w:author="Kay Rogage" w:date="2022-12-09T14:58:00Z">
              <w:r w:rsidR="000330E3">
                <w:rPr>
                  <w:rFonts w:ascii="Arial" w:hAnsi="Arial" w:cs="Arial"/>
                  <w:sz w:val="22"/>
                  <w:szCs w:val="22"/>
                </w:rPr>
                <w:t>.</w:t>
              </w:r>
            </w:ins>
          </w:p>
        </w:tc>
      </w:tr>
      <w:tr w:rsidR="00DD7887" w14:paraId="6339BD3D"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4A12D4C0" w14:textId="3EB1DD2C" w:rsidR="00DD7887" w:rsidRDefault="00DD7887" w:rsidP="007C3594">
            <w:pPr>
              <w:jc w:val="center"/>
              <w:rPr>
                <w:rFonts w:ascii="Arial" w:hAnsi="Arial" w:cs="Arial"/>
                <w:sz w:val="22"/>
                <w:szCs w:val="22"/>
              </w:rPr>
            </w:pPr>
            <w:r>
              <w:rPr>
                <w:rFonts w:ascii="Arial" w:hAnsi="Arial" w:cs="Arial"/>
                <w:sz w:val="22"/>
                <w:szCs w:val="22"/>
              </w:rPr>
              <w:t>7</w:t>
            </w:r>
          </w:p>
        </w:tc>
        <w:tc>
          <w:tcPr>
            <w:tcW w:w="0" w:type="auto"/>
            <w:tcBorders>
              <w:top w:val="single" w:sz="4" w:space="0" w:color="auto"/>
              <w:left w:val="single" w:sz="4" w:space="0" w:color="auto"/>
              <w:bottom w:val="single" w:sz="4" w:space="0" w:color="auto"/>
              <w:right w:val="single" w:sz="4" w:space="0" w:color="auto"/>
            </w:tcBorders>
          </w:tcPr>
          <w:p w14:paraId="4F78AAB5" w14:textId="3AA615E4" w:rsidR="00DD7887" w:rsidRDefault="00DD7887" w:rsidP="007C3594">
            <w:pPr>
              <w:rPr>
                <w:rFonts w:ascii="Arial" w:hAnsi="Arial" w:cs="Arial"/>
                <w:sz w:val="22"/>
                <w:szCs w:val="22"/>
              </w:rPr>
            </w:pPr>
            <w:r>
              <w:rPr>
                <w:rFonts w:ascii="Arial" w:hAnsi="Arial" w:cs="Arial"/>
                <w:sz w:val="22"/>
                <w:szCs w:val="22"/>
              </w:rPr>
              <w:t>Excellent. The processes used where comprehensive and well designed. Any issues are minor</w:t>
            </w:r>
            <w:ins w:id="4" w:author="Kay Rogage" w:date="2022-12-09T14:58:00Z">
              <w:r w:rsidR="000330E3">
                <w:rPr>
                  <w:rFonts w:ascii="Arial" w:hAnsi="Arial" w:cs="Arial"/>
                  <w:sz w:val="22"/>
                  <w:szCs w:val="22"/>
                </w:rPr>
                <w:t>.</w:t>
              </w:r>
            </w:ins>
          </w:p>
        </w:tc>
      </w:tr>
      <w:tr w:rsidR="00DD7887" w14:paraId="67B38A07"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391DC50C" w14:textId="4102E020" w:rsidR="00DD7887" w:rsidRDefault="00DD7887" w:rsidP="007C3594">
            <w:pPr>
              <w:jc w:val="center"/>
              <w:rPr>
                <w:rFonts w:ascii="Arial" w:hAnsi="Arial" w:cs="Arial"/>
                <w:sz w:val="22"/>
                <w:szCs w:val="22"/>
              </w:rPr>
            </w:pPr>
            <w:r>
              <w:rPr>
                <w:rFonts w:ascii="Arial" w:hAnsi="Arial" w:cs="Arial"/>
                <w:sz w:val="22"/>
                <w:szCs w:val="22"/>
              </w:rPr>
              <w:t>6</w:t>
            </w:r>
          </w:p>
        </w:tc>
        <w:tc>
          <w:tcPr>
            <w:tcW w:w="0" w:type="auto"/>
            <w:tcBorders>
              <w:top w:val="single" w:sz="4" w:space="0" w:color="auto"/>
              <w:left w:val="single" w:sz="4" w:space="0" w:color="auto"/>
              <w:bottom w:val="single" w:sz="4" w:space="0" w:color="auto"/>
              <w:right w:val="single" w:sz="4" w:space="0" w:color="auto"/>
            </w:tcBorders>
          </w:tcPr>
          <w:p w14:paraId="461D28D0" w14:textId="32B160DA" w:rsidR="00DD7887" w:rsidRDefault="00DD7887" w:rsidP="007C3594">
            <w:pPr>
              <w:rPr>
                <w:rFonts w:ascii="Arial" w:hAnsi="Arial" w:cs="Arial"/>
                <w:sz w:val="22"/>
                <w:szCs w:val="22"/>
              </w:rPr>
            </w:pPr>
            <w:r>
              <w:rPr>
                <w:rFonts w:ascii="Arial" w:hAnsi="Arial" w:cs="Arial"/>
                <w:sz w:val="22"/>
                <w:szCs w:val="22"/>
              </w:rPr>
              <w:t>Good. The processes used where appropriate. However, improvements were possible.</w:t>
            </w:r>
          </w:p>
        </w:tc>
      </w:tr>
      <w:tr w:rsidR="00DD7887" w14:paraId="6EA25D7C"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6DC31FE8" w14:textId="5A960D2B" w:rsidR="00DD7887" w:rsidRDefault="00DD7887" w:rsidP="007C3594">
            <w:pPr>
              <w:jc w:val="center"/>
              <w:rPr>
                <w:rFonts w:ascii="Arial" w:hAnsi="Arial" w:cs="Arial"/>
                <w:sz w:val="22"/>
                <w:szCs w:val="22"/>
              </w:rPr>
            </w:pPr>
            <w:r>
              <w:rPr>
                <w:rFonts w:ascii="Arial" w:hAnsi="Arial" w:cs="Arial"/>
                <w:sz w:val="22"/>
                <w:szCs w:val="22"/>
              </w:rPr>
              <w:t>5</w:t>
            </w:r>
          </w:p>
        </w:tc>
        <w:tc>
          <w:tcPr>
            <w:tcW w:w="0" w:type="auto"/>
            <w:tcBorders>
              <w:top w:val="single" w:sz="4" w:space="0" w:color="auto"/>
              <w:left w:val="single" w:sz="4" w:space="0" w:color="auto"/>
              <w:bottom w:val="single" w:sz="4" w:space="0" w:color="auto"/>
              <w:right w:val="single" w:sz="4" w:space="0" w:color="auto"/>
            </w:tcBorders>
          </w:tcPr>
          <w:p w14:paraId="71AC00AA" w14:textId="65ADBFAB" w:rsidR="00DD7887" w:rsidRDefault="00DD7887" w:rsidP="007C3594">
            <w:pPr>
              <w:rPr>
                <w:rFonts w:ascii="Arial" w:hAnsi="Arial" w:cs="Arial"/>
                <w:sz w:val="22"/>
                <w:szCs w:val="22"/>
              </w:rPr>
            </w:pPr>
            <w:r>
              <w:rPr>
                <w:rFonts w:ascii="Arial" w:hAnsi="Arial" w:cs="Arial"/>
                <w:sz w:val="22"/>
                <w:szCs w:val="22"/>
              </w:rPr>
              <w:t>Satisfactory. The processes used where in the main appropriate. However, could easily have been improved.</w:t>
            </w:r>
          </w:p>
        </w:tc>
      </w:tr>
      <w:tr w:rsidR="00DD7887" w14:paraId="05660A1E"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65E95541" w14:textId="69164FC0" w:rsidR="00DD7887" w:rsidRDefault="00DD7887" w:rsidP="007C3594">
            <w:pPr>
              <w:jc w:val="center"/>
              <w:rPr>
                <w:rFonts w:ascii="Arial" w:hAnsi="Arial" w:cs="Arial"/>
                <w:sz w:val="22"/>
                <w:szCs w:val="22"/>
              </w:rPr>
            </w:pPr>
            <w:r>
              <w:rPr>
                <w:rFonts w:ascii="Arial" w:hAnsi="Arial" w:cs="Arial"/>
                <w:sz w:val="22"/>
                <w:szCs w:val="22"/>
              </w:rPr>
              <w:t>4</w:t>
            </w:r>
          </w:p>
        </w:tc>
        <w:tc>
          <w:tcPr>
            <w:tcW w:w="0" w:type="auto"/>
            <w:tcBorders>
              <w:top w:val="single" w:sz="4" w:space="0" w:color="auto"/>
              <w:left w:val="single" w:sz="4" w:space="0" w:color="auto"/>
              <w:bottom w:val="single" w:sz="4" w:space="0" w:color="auto"/>
              <w:right w:val="single" w:sz="4" w:space="0" w:color="auto"/>
            </w:tcBorders>
          </w:tcPr>
          <w:p w14:paraId="43789E84" w14:textId="33C98ECD" w:rsidR="00DD7887" w:rsidRDefault="00DD7887" w:rsidP="007C3594">
            <w:pPr>
              <w:rPr>
                <w:rFonts w:ascii="Arial" w:hAnsi="Arial" w:cs="Arial"/>
                <w:sz w:val="22"/>
                <w:szCs w:val="22"/>
              </w:rPr>
            </w:pPr>
            <w:r>
              <w:rPr>
                <w:rFonts w:ascii="Arial" w:hAnsi="Arial" w:cs="Arial"/>
                <w:sz w:val="22"/>
                <w:szCs w:val="22"/>
              </w:rPr>
              <w:t>Weak but satisfactory. The processes could result in feedback in a limited manner could be gained from stakeholders.</w:t>
            </w:r>
          </w:p>
        </w:tc>
      </w:tr>
      <w:tr w:rsidR="00DD7887" w14:paraId="7DD0B0D9"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369EE469" w14:textId="18871969" w:rsidR="00DD7887" w:rsidRDefault="00DD7887" w:rsidP="007C3594">
            <w:pPr>
              <w:jc w:val="center"/>
              <w:rPr>
                <w:rFonts w:ascii="Arial" w:hAnsi="Arial" w:cs="Arial"/>
                <w:sz w:val="22"/>
                <w:szCs w:val="22"/>
              </w:rPr>
            </w:pPr>
            <w:r>
              <w:rPr>
                <w:rFonts w:ascii="Arial" w:hAnsi="Arial" w:cs="Arial"/>
                <w:sz w:val="22"/>
                <w:szCs w:val="22"/>
              </w:rPr>
              <w:t>3</w:t>
            </w:r>
          </w:p>
        </w:tc>
        <w:tc>
          <w:tcPr>
            <w:tcW w:w="0" w:type="auto"/>
            <w:tcBorders>
              <w:top w:val="single" w:sz="4" w:space="0" w:color="auto"/>
              <w:left w:val="single" w:sz="4" w:space="0" w:color="auto"/>
              <w:bottom w:val="single" w:sz="4" w:space="0" w:color="auto"/>
              <w:right w:val="single" w:sz="4" w:space="0" w:color="auto"/>
            </w:tcBorders>
          </w:tcPr>
          <w:p w14:paraId="08AD5CE0" w14:textId="1B60B37E" w:rsidR="00DD7887" w:rsidRDefault="00DD7887" w:rsidP="007C3594">
            <w:pPr>
              <w:rPr>
                <w:rFonts w:ascii="Arial" w:hAnsi="Arial" w:cs="Arial"/>
                <w:sz w:val="22"/>
                <w:szCs w:val="22"/>
              </w:rPr>
            </w:pPr>
            <w:r>
              <w:rPr>
                <w:rFonts w:ascii="Arial" w:hAnsi="Arial" w:cs="Arial"/>
                <w:sz w:val="22"/>
                <w:szCs w:val="22"/>
              </w:rPr>
              <w:t>Unsatisfactory. Not a good approach. Likely to have major flaws or not be very clear.</w:t>
            </w:r>
          </w:p>
        </w:tc>
      </w:tr>
      <w:tr w:rsidR="00DD7887" w14:paraId="511EBF99"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4A1D6CDE" w14:textId="1968F33E" w:rsidR="00DD7887" w:rsidRDefault="00DD7887" w:rsidP="007C3594">
            <w:pPr>
              <w:jc w:val="center"/>
              <w:rPr>
                <w:rFonts w:ascii="Arial" w:hAnsi="Arial" w:cs="Arial"/>
                <w:sz w:val="22"/>
                <w:szCs w:val="22"/>
              </w:rPr>
            </w:pPr>
            <w:r>
              <w:rPr>
                <w:rFonts w:ascii="Arial" w:hAnsi="Arial" w:cs="Arial"/>
                <w:sz w:val="22"/>
                <w:szCs w:val="22"/>
              </w:rPr>
              <w:t>1-2</w:t>
            </w:r>
          </w:p>
        </w:tc>
        <w:tc>
          <w:tcPr>
            <w:tcW w:w="0" w:type="auto"/>
            <w:tcBorders>
              <w:top w:val="single" w:sz="4" w:space="0" w:color="auto"/>
              <w:left w:val="single" w:sz="4" w:space="0" w:color="auto"/>
              <w:bottom w:val="single" w:sz="4" w:space="0" w:color="auto"/>
              <w:right w:val="single" w:sz="4" w:space="0" w:color="auto"/>
            </w:tcBorders>
          </w:tcPr>
          <w:p w14:paraId="65E65A30" w14:textId="3917DAD1" w:rsidR="00DD7887" w:rsidRDefault="00DD7887" w:rsidP="007C3594">
            <w:pPr>
              <w:rPr>
                <w:rFonts w:ascii="Arial" w:hAnsi="Arial" w:cs="Arial"/>
                <w:sz w:val="22"/>
                <w:szCs w:val="22"/>
              </w:rPr>
            </w:pPr>
            <w:r>
              <w:rPr>
                <w:rFonts w:ascii="Arial" w:hAnsi="Arial" w:cs="Arial"/>
                <w:sz w:val="22"/>
                <w:szCs w:val="22"/>
              </w:rPr>
              <w:t>Attempted but very poor</w:t>
            </w:r>
            <w:r w:rsidR="00E31A87">
              <w:rPr>
                <w:rFonts w:ascii="Arial" w:hAnsi="Arial" w:cs="Arial"/>
                <w:sz w:val="22"/>
                <w:szCs w:val="22"/>
              </w:rPr>
              <w:t>.</w:t>
            </w:r>
          </w:p>
        </w:tc>
      </w:tr>
      <w:tr w:rsidR="00DD7887" w14:paraId="2B691C46" w14:textId="77777777" w:rsidTr="00DD7887">
        <w:tc>
          <w:tcPr>
            <w:tcW w:w="0" w:type="auto"/>
            <w:tcBorders>
              <w:top w:val="single" w:sz="4" w:space="0" w:color="auto"/>
              <w:left w:val="single" w:sz="4" w:space="0" w:color="auto"/>
              <w:bottom w:val="single" w:sz="4" w:space="0" w:color="auto"/>
              <w:right w:val="single" w:sz="4" w:space="0" w:color="auto"/>
            </w:tcBorders>
            <w:hideMark/>
          </w:tcPr>
          <w:p w14:paraId="23A93A75" w14:textId="77777777" w:rsidR="00DD7887" w:rsidRDefault="00DD7887" w:rsidP="007C3594">
            <w:pPr>
              <w:jc w:val="center"/>
              <w:rPr>
                <w:rFonts w:ascii="Arial" w:hAnsi="Arial" w:cs="Arial"/>
                <w:sz w:val="22"/>
                <w:szCs w:val="22"/>
              </w:rPr>
            </w:pPr>
            <w:r>
              <w:rPr>
                <w:rFonts w:ascii="Arial" w:hAnsi="Arial" w:cs="Arial"/>
                <w:sz w:val="20"/>
                <w:szCs w:val="20"/>
              </w:rPr>
              <w:t>0</w:t>
            </w:r>
          </w:p>
        </w:tc>
        <w:tc>
          <w:tcPr>
            <w:tcW w:w="0" w:type="auto"/>
            <w:tcBorders>
              <w:top w:val="single" w:sz="4" w:space="0" w:color="auto"/>
              <w:left w:val="single" w:sz="4" w:space="0" w:color="auto"/>
              <w:bottom w:val="single" w:sz="4" w:space="0" w:color="auto"/>
              <w:right w:val="single" w:sz="4" w:space="0" w:color="auto"/>
            </w:tcBorders>
          </w:tcPr>
          <w:p w14:paraId="2E34673B" w14:textId="0C7329D0" w:rsidR="00DD7887" w:rsidRDefault="00DD7887" w:rsidP="007C3594">
            <w:pPr>
              <w:rPr>
                <w:rFonts w:ascii="Arial" w:hAnsi="Arial" w:cs="Arial"/>
                <w:sz w:val="22"/>
                <w:szCs w:val="22"/>
              </w:rPr>
            </w:pPr>
            <w:r>
              <w:rPr>
                <w:rFonts w:ascii="Arial" w:hAnsi="Arial" w:cs="Arial"/>
                <w:sz w:val="22"/>
                <w:szCs w:val="22"/>
              </w:rPr>
              <w:t>No meaningful attempt.</w:t>
            </w:r>
          </w:p>
        </w:tc>
      </w:tr>
    </w:tbl>
    <w:p w14:paraId="090FE57F" w14:textId="0B3CCEC0" w:rsidR="00DD7887" w:rsidRDefault="00DD7887" w:rsidP="00BD451D">
      <w:pPr>
        <w:pStyle w:val="BodyText"/>
        <w:ind w:right="-2157"/>
        <w:rPr>
          <w:rFonts w:ascii="Arial" w:hAnsi="Arial" w:cs="Arial"/>
          <w:sz w:val="22"/>
          <w:szCs w:val="22"/>
        </w:rPr>
      </w:pPr>
    </w:p>
    <w:p w14:paraId="0C96973A" w14:textId="164D3584" w:rsidR="00DD7887" w:rsidRDefault="00DD7887" w:rsidP="00DD7887">
      <w:pPr>
        <w:rPr>
          <w:rFonts w:ascii="Arial" w:hAnsi="Arial" w:cs="Arial"/>
          <w:sz w:val="22"/>
          <w:szCs w:val="22"/>
        </w:rPr>
      </w:pPr>
      <w:r>
        <w:rPr>
          <w:rFonts w:ascii="Arial" w:hAnsi="Arial" w:cs="Arial"/>
          <w:sz w:val="22"/>
          <w:szCs w:val="22"/>
        </w:rPr>
        <w:lastRenderedPageBreak/>
        <w:t>The stakeholders indicate the system was. The maximum mark you can get for this part is the mark you obtained for the first part.</w:t>
      </w:r>
    </w:p>
    <w:p w14:paraId="0834319D" w14:textId="77777777" w:rsidR="00DD7887" w:rsidRDefault="00DD7887" w:rsidP="00DD7887">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8037"/>
      </w:tblGrid>
      <w:tr w:rsidR="00F90E27" w14:paraId="5BC9939E"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55600796" w14:textId="77777777" w:rsidR="00DD7887" w:rsidRDefault="00DD7887" w:rsidP="007C3594">
            <w:pPr>
              <w:rPr>
                <w:rFonts w:ascii="Arial" w:hAnsi="Arial" w:cs="Arial"/>
                <w:b/>
                <w:sz w:val="22"/>
                <w:szCs w:val="22"/>
              </w:rPr>
            </w:pPr>
            <w:r>
              <w:rPr>
                <w:rFonts w:ascii="Arial" w:hAnsi="Arial" w:cs="Arial"/>
                <w:b/>
                <w:sz w:val="22"/>
                <w:szCs w:val="22"/>
              </w:rPr>
              <w:t>Range</w:t>
            </w:r>
          </w:p>
        </w:tc>
        <w:tc>
          <w:tcPr>
            <w:tcW w:w="8037" w:type="dxa"/>
            <w:tcBorders>
              <w:top w:val="single" w:sz="4" w:space="0" w:color="auto"/>
              <w:left w:val="single" w:sz="4" w:space="0" w:color="auto"/>
              <w:bottom w:val="single" w:sz="4" w:space="0" w:color="auto"/>
              <w:right w:val="single" w:sz="4" w:space="0" w:color="auto"/>
            </w:tcBorders>
            <w:hideMark/>
          </w:tcPr>
          <w:p w14:paraId="600FDE21" w14:textId="77777777" w:rsidR="00DD7887" w:rsidRDefault="00DD7887" w:rsidP="007C3594">
            <w:pPr>
              <w:rPr>
                <w:rFonts w:ascii="Arial" w:hAnsi="Arial" w:cs="Arial"/>
                <w:b/>
                <w:sz w:val="22"/>
                <w:szCs w:val="22"/>
              </w:rPr>
            </w:pPr>
            <w:r>
              <w:rPr>
                <w:rFonts w:ascii="Arial" w:hAnsi="Arial" w:cs="Arial"/>
                <w:b/>
                <w:sz w:val="22"/>
                <w:szCs w:val="22"/>
              </w:rPr>
              <w:t>Description of Quality</w:t>
            </w:r>
          </w:p>
        </w:tc>
      </w:tr>
      <w:tr w:rsidR="00DD7887" w14:paraId="13376031"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5F31095C" w14:textId="77777777" w:rsidR="00DD7887" w:rsidRDefault="00DD7887" w:rsidP="007C3594">
            <w:pPr>
              <w:jc w:val="center"/>
              <w:rPr>
                <w:rFonts w:ascii="Arial" w:hAnsi="Arial" w:cs="Arial"/>
                <w:sz w:val="22"/>
                <w:szCs w:val="22"/>
              </w:rPr>
            </w:pPr>
            <w:r>
              <w:rPr>
                <w:rFonts w:ascii="Arial" w:hAnsi="Arial" w:cs="Arial"/>
                <w:sz w:val="22"/>
                <w:szCs w:val="22"/>
              </w:rPr>
              <w:t>9-10</w:t>
            </w:r>
          </w:p>
        </w:tc>
        <w:tc>
          <w:tcPr>
            <w:tcW w:w="8037" w:type="dxa"/>
            <w:tcBorders>
              <w:top w:val="single" w:sz="4" w:space="0" w:color="auto"/>
              <w:left w:val="single" w:sz="4" w:space="0" w:color="auto"/>
              <w:bottom w:val="single" w:sz="4" w:space="0" w:color="auto"/>
              <w:right w:val="single" w:sz="4" w:space="0" w:color="auto"/>
            </w:tcBorders>
          </w:tcPr>
          <w:p w14:paraId="7740FD03" w14:textId="559EEE0B" w:rsidR="00DD7887" w:rsidRDefault="00DD7887" w:rsidP="007C3594">
            <w:pPr>
              <w:rPr>
                <w:rFonts w:ascii="Arial" w:hAnsi="Arial" w:cs="Arial"/>
                <w:sz w:val="22"/>
                <w:szCs w:val="22"/>
              </w:rPr>
            </w:pPr>
            <w:r>
              <w:rPr>
                <w:rFonts w:ascii="Arial" w:hAnsi="Arial" w:cs="Arial"/>
                <w:sz w:val="22"/>
                <w:szCs w:val="22"/>
              </w:rPr>
              <w:t xml:space="preserve">Difficult to fault. </w:t>
            </w:r>
          </w:p>
        </w:tc>
      </w:tr>
      <w:tr w:rsidR="00DD7887" w14:paraId="25F45580"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4E71F444" w14:textId="77777777" w:rsidR="00DD7887" w:rsidRDefault="00DD7887" w:rsidP="007C3594">
            <w:pPr>
              <w:jc w:val="center"/>
              <w:rPr>
                <w:rFonts w:ascii="Arial" w:hAnsi="Arial" w:cs="Arial"/>
                <w:sz w:val="22"/>
                <w:szCs w:val="22"/>
              </w:rPr>
            </w:pPr>
            <w:r>
              <w:rPr>
                <w:rFonts w:ascii="Arial" w:hAnsi="Arial" w:cs="Arial"/>
                <w:sz w:val="22"/>
                <w:szCs w:val="22"/>
              </w:rPr>
              <w:t>8</w:t>
            </w:r>
          </w:p>
        </w:tc>
        <w:tc>
          <w:tcPr>
            <w:tcW w:w="8037" w:type="dxa"/>
            <w:tcBorders>
              <w:top w:val="single" w:sz="4" w:space="0" w:color="auto"/>
              <w:left w:val="single" w:sz="4" w:space="0" w:color="auto"/>
              <w:bottom w:val="single" w:sz="4" w:space="0" w:color="auto"/>
              <w:right w:val="single" w:sz="4" w:space="0" w:color="auto"/>
            </w:tcBorders>
          </w:tcPr>
          <w:p w14:paraId="04B4C4F3" w14:textId="4D1EFD8D" w:rsidR="00DD7887" w:rsidRDefault="00DD7887" w:rsidP="007C3594">
            <w:pPr>
              <w:rPr>
                <w:rFonts w:ascii="Arial" w:hAnsi="Arial" w:cs="Arial"/>
                <w:sz w:val="22"/>
                <w:szCs w:val="22"/>
              </w:rPr>
            </w:pPr>
            <w:r>
              <w:rPr>
                <w:rFonts w:ascii="Arial" w:hAnsi="Arial" w:cs="Arial"/>
                <w:sz w:val="22"/>
                <w:szCs w:val="22"/>
              </w:rPr>
              <w:t>Outstanding. Any issues are very minor</w:t>
            </w:r>
          </w:p>
        </w:tc>
      </w:tr>
      <w:tr w:rsidR="00DD7887" w14:paraId="06CC4683"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2980E452" w14:textId="77777777" w:rsidR="00DD7887" w:rsidRDefault="00DD7887" w:rsidP="007C3594">
            <w:pPr>
              <w:jc w:val="center"/>
              <w:rPr>
                <w:rFonts w:ascii="Arial" w:hAnsi="Arial" w:cs="Arial"/>
                <w:sz w:val="22"/>
                <w:szCs w:val="22"/>
              </w:rPr>
            </w:pPr>
            <w:r>
              <w:rPr>
                <w:rFonts w:ascii="Arial" w:hAnsi="Arial" w:cs="Arial"/>
                <w:sz w:val="22"/>
                <w:szCs w:val="22"/>
              </w:rPr>
              <w:t>7</w:t>
            </w:r>
          </w:p>
        </w:tc>
        <w:tc>
          <w:tcPr>
            <w:tcW w:w="8037" w:type="dxa"/>
            <w:tcBorders>
              <w:top w:val="single" w:sz="4" w:space="0" w:color="auto"/>
              <w:left w:val="single" w:sz="4" w:space="0" w:color="auto"/>
              <w:bottom w:val="single" w:sz="4" w:space="0" w:color="auto"/>
              <w:right w:val="single" w:sz="4" w:space="0" w:color="auto"/>
            </w:tcBorders>
          </w:tcPr>
          <w:p w14:paraId="50C3E8F1" w14:textId="211E510F" w:rsidR="00DD7887" w:rsidRDefault="00DD7887" w:rsidP="007C3594">
            <w:pPr>
              <w:rPr>
                <w:rFonts w:ascii="Arial" w:hAnsi="Arial" w:cs="Arial"/>
                <w:sz w:val="22"/>
                <w:szCs w:val="22"/>
              </w:rPr>
            </w:pPr>
            <w:r>
              <w:rPr>
                <w:rFonts w:ascii="Arial" w:hAnsi="Arial" w:cs="Arial"/>
                <w:sz w:val="22"/>
                <w:szCs w:val="22"/>
              </w:rPr>
              <w:t>Excellent. Any issues are minor</w:t>
            </w:r>
          </w:p>
        </w:tc>
      </w:tr>
      <w:tr w:rsidR="00DD7887" w14:paraId="326E5BD1"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65B9C4B6" w14:textId="77777777" w:rsidR="00DD7887" w:rsidRDefault="00DD7887" w:rsidP="007C3594">
            <w:pPr>
              <w:jc w:val="center"/>
              <w:rPr>
                <w:rFonts w:ascii="Arial" w:hAnsi="Arial" w:cs="Arial"/>
                <w:sz w:val="22"/>
                <w:szCs w:val="22"/>
              </w:rPr>
            </w:pPr>
            <w:r>
              <w:rPr>
                <w:rFonts w:ascii="Arial" w:hAnsi="Arial" w:cs="Arial"/>
                <w:sz w:val="22"/>
                <w:szCs w:val="22"/>
              </w:rPr>
              <w:t>6</w:t>
            </w:r>
          </w:p>
        </w:tc>
        <w:tc>
          <w:tcPr>
            <w:tcW w:w="8037" w:type="dxa"/>
            <w:tcBorders>
              <w:top w:val="single" w:sz="4" w:space="0" w:color="auto"/>
              <w:left w:val="single" w:sz="4" w:space="0" w:color="auto"/>
              <w:bottom w:val="single" w:sz="4" w:space="0" w:color="auto"/>
              <w:right w:val="single" w:sz="4" w:space="0" w:color="auto"/>
            </w:tcBorders>
          </w:tcPr>
          <w:p w14:paraId="22BC7201" w14:textId="7B27619E" w:rsidR="00DD7887" w:rsidRDefault="00DD7887" w:rsidP="007C3594">
            <w:pPr>
              <w:rPr>
                <w:rFonts w:ascii="Arial" w:hAnsi="Arial" w:cs="Arial"/>
                <w:sz w:val="22"/>
                <w:szCs w:val="22"/>
              </w:rPr>
            </w:pPr>
            <w:r>
              <w:rPr>
                <w:rFonts w:ascii="Arial" w:hAnsi="Arial" w:cs="Arial"/>
                <w:sz w:val="22"/>
                <w:szCs w:val="22"/>
              </w:rPr>
              <w:t>Good. However, improvements were possible.</w:t>
            </w:r>
          </w:p>
        </w:tc>
      </w:tr>
      <w:tr w:rsidR="00DD7887" w14:paraId="14EDC7B0"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4EC53764" w14:textId="77777777" w:rsidR="00DD7887" w:rsidRDefault="00DD7887" w:rsidP="007C3594">
            <w:pPr>
              <w:jc w:val="center"/>
              <w:rPr>
                <w:rFonts w:ascii="Arial" w:hAnsi="Arial" w:cs="Arial"/>
                <w:sz w:val="22"/>
                <w:szCs w:val="22"/>
              </w:rPr>
            </w:pPr>
            <w:r>
              <w:rPr>
                <w:rFonts w:ascii="Arial" w:hAnsi="Arial" w:cs="Arial"/>
                <w:sz w:val="22"/>
                <w:szCs w:val="22"/>
              </w:rPr>
              <w:t>5</w:t>
            </w:r>
          </w:p>
        </w:tc>
        <w:tc>
          <w:tcPr>
            <w:tcW w:w="8037" w:type="dxa"/>
            <w:tcBorders>
              <w:top w:val="single" w:sz="4" w:space="0" w:color="auto"/>
              <w:left w:val="single" w:sz="4" w:space="0" w:color="auto"/>
              <w:bottom w:val="single" w:sz="4" w:space="0" w:color="auto"/>
              <w:right w:val="single" w:sz="4" w:space="0" w:color="auto"/>
            </w:tcBorders>
          </w:tcPr>
          <w:p w14:paraId="7EEAE8B1" w14:textId="28C8520A" w:rsidR="00DD7887" w:rsidRDefault="00DD7887" w:rsidP="007C3594">
            <w:pPr>
              <w:rPr>
                <w:rFonts w:ascii="Arial" w:hAnsi="Arial" w:cs="Arial"/>
                <w:sz w:val="22"/>
                <w:szCs w:val="22"/>
              </w:rPr>
            </w:pPr>
            <w:r>
              <w:rPr>
                <w:rFonts w:ascii="Arial" w:hAnsi="Arial" w:cs="Arial"/>
                <w:sz w:val="22"/>
                <w:szCs w:val="22"/>
              </w:rPr>
              <w:t xml:space="preserve">Satisfactory. </w:t>
            </w:r>
            <w:r w:rsidR="00F90E27">
              <w:rPr>
                <w:rFonts w:ascii="Arial" w:hAnsi="Arial" w:cs="Arial"/>
                <w:sz w:val="22"/>
                <w:szCs w:val="22"/>
              </w:rPr>
              <w:t>However,</w:t>
            </w:r>
            <w:r>
              <w:rPr>
                <w:rFonts w:ascii="Arial" w:hAnsi="Arial" w:cs="Arial"/>
                <w:sz w:val="22"/>
                <w:szCs w:val="22"/>
              </w:rPr>
              <w:t xml:space="preserve"> could easily have been improved.</w:t>
            </w:r>
          </w:p>
        </w:tc>
      </w:tr>
      <w:tr w:rsidR="00DD7887" w14:paraId="1C5989AC"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0112684F" w14:textId="77777777" w:rsidR="00DD7887" w:rsidRDefault="00DD7887" w:rsidP="007C3594">
            <w:pPr>
              <w:jc w:val="center"/>
              <w:rPr>
                <w:rFonts w:ascii="Arial" w:hAnsi="Arial" w:cs="Arial"/>
                <w:sz w:val="22"/>
                <w:szCs w:val="22"/>
              </w:rPr>
            </w:pPr>
            <w:r>
              <w:rPr>
                <w:rFonts w:ascii="Arial" w:hAnsi="Arial" w:cs="Arial"/>
                <w:sz w:val="22"/>
                <w:szCs w:val="22"/>
              </w:rPr>
              <w:t>4</w:t>
            </w:r>
          </w:p>
        </w:tc>
        <w:tc>
          <w:tcPr>
            <w:tcW w:w="8037" w:type="dxa"/>
            <w:tcBorders>
              <w:top w:val="single" w:sz="4" w:space="0" w:color="auto"/>
              <w:left w:val="single" w:sz="4" w:space="0" w:color="auto"/>
              <w:bottom w:val="single" w:sz="4" w:space="0" w:color="auto"/>
              <w:right w:val="single" w:sz="4" w:space="0" w:color="auto"/>
            </w:tcBorders>
          </w:tcPr>
          <w:p w14:paraId="3A38491C" w14:textId="6AD71365" w:rsidR="00DD7887" w:rsidRDefault="00DD7887" w:rsidP="007C3594">
            <w:pPr>
              <w:rPr>
                <w:rFonts w:ascii="Arial" w:hAnsi="Arial" w:cs="Arial"/>
                <w:sz w:val="22"/>
                <w:szCs w:val="22"/>
              </w:rPr>
            </w:pPr>
            <w:r>
              <w:rPr>
                <w:rFonts w:ascii="Arial" w:hAnsi="Arial" w:cs="Arial"/>
                <w:sz w:val="22"/>
                <w:szCs w:val="22"/>
              </w:rPr>
              <w:t xml:space="preserve">Weak but satisfactory. </w:t>
            </w:r>
          </w:p>
        </w:tc>
      </w:tr>
      <w:tr w:rsidR="00DD7887" w14:paraId="2B8EFE10"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320349E7" w14:textId="77777777" w:rsidR="00DD7887" w:rsidRDefault="00DD7887" w:rsidP="007C3594">
            <w:pPr>
              <w:jc w:val="center"/>
              <w:rPr>
                <w:rFonts w:ascii="Arial" w:hAnsi="Arial" w:cs="Arial"/>
                <w:sz w:val="22"/>
                <w:szCs w:val="22"/>
              </w:rPr>
            </w:pPr>
            <w:r>
              <w:rPr>
                <w:rFonts w:ascii="Arial" w:hAnsi="Arial" w:cs="Arial"/>
                <w:sz w:val="22"/>
                <w:szCs w:val="22"/>
              </w:rPr>
              <w:t>3</w:t>
            </w:r>
          </w:p>
        </w:tc>
        <w:tc>
          <w:tcPr>
            <w:tcW w:w="8037" w:type="dxa"/>
            <w:tcBorders>
              <w:top w:val="single" w:sz="4" w:space="0" w:color="auto"/>
              <w:left w:val="single" w:sz="4" w:space="0" w:color="auto"/>
              <w:bottom w:val="single" w:sz="4" w:space="0" w:color="auto"/>
              <w:right w:val="single" w:sz="4" w:space="0" w:color="auto"/>
            </w:tcBorders>
          </w:tcPr>
          <w:p w14:paraId="4336E228" w14:textId="580FEE3E" w:rsidR="00DD7887" w:rsidRDefault="00DD7887" w:rsidP="007C3594">
            <w:pPr>
              <w:rPr>
                <w:rFonts w:ascii="Arial" w:hAnsi="Arial" w:cs="Arial"/>
                <w:sz w:val="22"/>
                <w:szCs w:val="22"/>
              </w:rPr>
            </w:pPr>
            <w:r>
              <w:rPr>
                <w:rFonts w:ascii="Arial" w:hAnsi="Arial" w:cs="Arial"/>
                <w:sz w:val="22"/>
                <w:szCs w:val="22"/>
              </w:rPr>
              <w:t xml:space="preserve">Unsatisfactory. </w:t>
            </w:r>
          </w:p>
        </w:tc>
      </w:tr>
      <w:tr w:rsidR="00DD7887" w14:paraId="18200F17"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27B56403" w14:textId="77777777" w:rsidR="00DD7887" w:rsidRDefault="00DD7887" w:rsidP="007C3594">
            <w:pPr>
              <w:jc w:val="center"/>
              <w:rPr>
                <w:rFonts w:ascii="Arial" w:hAnsi="Arial" w:cs="Arial"/>
                <w:sz w:val="22"/>
                <w:szCs w:val="22"/>
              </w:rPr>
            </w:pPr>
            <w:r>
              <w:rPr>
                <w:rFonts w:ascii="Arial" w:hAnsi="Arial" w:cs="Arial"/>
                <w:sz w:val="22"/>
                <w:szCs w:val="22"/>
              </w:rPr>
              <w:t>1-2</w:t>
            </w:r>
          </w:p>
        </w:tc>
        <w:tc>
          <w:tcPr>
            <w:tcW w:w="8037" w:type="dxa"/>
            <w:tcBorders>
              <w:top w:val="single" w:sz="4" w:space="0" w:color="auto"/>
              <w:left w:val="single" w:sz="4" w:space="0" w:color="auto"/>
              <w:bottom w:val="single" w:sz="4" w:space="0" w:color="auto"/>
              <w:right w:val="single" w:sz="4" w:space="0" w:color="auto"/>
            </w:tcBorders>
          </w:tcPr>
          <w:p w14:paraId="74CA8367" w14:textId="661CD286" w:rsidR="00DD7887" w:rsidRDefault="00DD7887" w:rsidP="007C3594">
            <w:pPr>
              <w:rPr>
                <w:rFonts w:ascii="Arial" w:hAnsi="Arial" w:cs="Arial"/>
                <w:sz w:val="22"/>
                <w:szCs w:val="22"/>
              </w:rPr>
            </w:pPr>
            <w:r>
              <w:rPr>
                <w:rFonts w:ascii="Arial" w:hAnsi="Arial" w:cs="Arial"/>
                <w:sz w:val="22"/>
                <w:szCs w:val="22"/>
              </w:rPr>
              <w:t>Attempted but very poor</w:t>
            </w:r>
            <w:r w:rsidR="00E31A87">
              <w:rPr>
                <w:rFonts w:ascii="Arial" w:hAnsi="Arial" w:cs="Arial"/>
                <w:sz w:val="22"/>
                <w:szCs w:val="22"/>
              </w:rPr>
              <w:t>.</w:t>
            </w:r>
          </w:p>
        </w:tc>
      </w:tr>
      <w:tr w:rsidR="00DD7887" w14:paraId="31B5FB9F" w14:textId="77777777" w:rsidTr="003970A6">
        <w:tc>
          <w:tcPr>
            <w:tcW w:w="0" w:type="auto"/>
            <w:tcBorders>
              <w:top w:val="single" w:sz="4" w:space="0" w:color="auto"/>
              <w:left w:val="single" w:sz="4" w:space="0" w:color="auto"/>
              <w:bottom w:val="single" w:sz="4" w:space="0" w:color="auto"/>
              <w:right w:val="single" w:sz="4" w:space="0" w:color="auto"/>
            </w:tcBorders>
            <w:hideMark/>
          </w:tcPr>
          <w:p w14:paraId="20EFA4D2" w14:textId="77777777" w:rsidR="00DD7887" w:rsidRDefault="00DD7887" w:rsidP="007C3594">
            <w:pPr>
              <w:jc w:val="center"/>
              <w:rPr>
                <w:rFonts w:ascii="Arial" w:hAnsi="Arial" w:cs="Arial"/>
                <w:sz w:val="22"/>
                <w:szCs w:val="22"/>
              </w:rPr>
            </w:pPr>
            <w:r>
              <w:rPr>
                <w:rFonts w:ascii="Arial" w:hAnsi="Arial" w:cs="Arial"/>
                <w:sz w:val="20"/>
                <w:szCs w:val="20"/>
              </w:rPr>
              <w:t>0</w:t>
            </w:r>
          </w:p>
        </w:tc>
        <w:tc>
          <w:tcPr>
            <w:tcW w:w="8037" w:type="dxa"/>
            <w:tcBorders>
              <w:top w:val="single" w:sz="4" w:space="0" w:color="auto"/>
              <w:left w:val="single" w:sz="4" w:space="0" w:color="auto"/>
              <w:bottom w:val="single" w:sz="4" w:space="0" w:color="auto"/>
              <w:right w:val="single" w:sz="4" w:space="0" w:color="auto"/>
            </w:tcBorders>
          </w:tcPr>
          <w:p w14:paraId="2492E05C" w14:textId="77777777" w:rsidR="00DD7887" w:rsidRDefault="00DD7887" w:rsidP="007C3594">
            <w:pPr>
              <w:rPr>
                <w:rFonts w:ascii="Arial" w:hAnsi="Arial" w:cs="Arial"/>
                <w:sz w:val="22"/>
                <w:szCs w:val="22"/>
              </w:rPr>
            </w:pPr>
            <w:r>
              <w:rPr>
                <w:rFonts w:ascii="Arial" w:hAnsi="Arial" w:cs="Arial"/>
                <w:sz w:val="22"/>
                <w:szCs w:val="22"/>
              </w:rPr>
              <w:t>No meaningful attempt.</w:t>
            </w:r>
          </w:p>
        </w:tc>
      </w:tr>
    </w:tbl>
    <w:p w14:paraId="36D460E9" w14:textId="77777777" w:rsidR="00DD7887" w:rsidRDefault="00DD7887" w:rsidP="00BD451D">
      <w:pPr>
        <w:pStyle w:val="BodyText"/>
        <w:ind w:right="-2157"/>
        <w:rPr>
          <w:rFonts w:ascii="Arial" w:hAnsi="Arial" w:cs="Arial"/>
          <w:sz w:val="22"/>
          <w:szCs w:val="22"/>
        </w:rPr>
      </w:pPr>
    </w:p>
    <w:p w14:paraId="219C1317" w14:textId="77777777" w:rsidR="00BD451D" w:rsidRDefault="00BD451D" w:rsidP="00BD451D">
      <w:pPr>
        <w:pStyle w:val="Heading3"/>
      </w:pPr>
      <w:bookmarkStart w:id="5" w:name="_Toc529880969"/>
      <w:r>
        <w:t>3.     Demonstration structure, understanding &amp; responses to questions (20 individual marks)</w:t>
      </w:r>
      <w:bookmarkEnd w:id="5"/>
    </w:p>
    <w:p w14:paraId="7B951020" w14:textId="77777777" w:rsidR="00BD451D" w:rsidRDefault="00BD451D" w:rsidP="00BD451D">
      <w:pPr>
        <w:pStyle w:val="BodyText"/>
        <w:spacing w:after="0"/>
        <w:rPr>
          <w:rFonts w:ascii="Arial" w:hAnsi="Arial" w:cs="Arial"/>
          <w:sz w:val="22"/>
          <w:szCs w:val="22"/>
        </w:rPr>
      </w:pPr>
      <w:r>
        <w:rPr>
          <w:rFonts w:ascii="Arial" w:hAnsi="Arial" w:cs="Arial"/>
          <w:sz w:val="22"/>
          <w:szCs w:val="22"/>
        </w:rPr>
        <w:t xml:space="preserve">Structure and clarity of demonstration; understanding of the work done; quality of responses to questions about the prototype. We expect you to demonstrate professionalism by being punctual, using appropriate language and respect for your audience and team members and measured responses to questions. </w:t>
      </w:r>
    </w:p>
    <w:p w14:paraId="2098935D" w14:textId="77777777" w:rsidR="00BD451D" w:rsidRDefault="00BD451D" w:rsidP="00BD451D">
      <w:pPr>
        <w:pStyle w:val="BodyText"/>
        <w:rPr>
          <w:rFonts w:ascii="Arial" w:hAnsi="Arial" w:cs="Arial"/>
          <w:sz w:val="22"/>
          <w:szCs w:val="22"/>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7740"/>
      </w:tblGrid>
      <w:tr w:rsidR="00BD451D" w14:paraId="7A7F539B"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185A1474" w14:textId="77777777" w:rsidR="00BD451D" w:rsidRDefault="00BD451D">
            <w:pPr>
              <w:pStyle w:val="BodyText"/>
              <w:tabs>
                <w:tab w:val="left" w:pos="0"/>
              </w:tabs>
              <w:ind w:right="-2155"/>
              <w:rPr>
                <w:rFonts w:ascii="Arial" w:hAnsi="Arial" w:cs="Arial"/>
                <w:b/>
                <w:bCs/>
                <w:sz w:val="22"/>
                <w:szCs w:val="22"/>
              </w:rPr>
            </w:pPr>
            <w:r>
              <w:rPr>
                <w:rFonts w:ascii="Arial" w:hAnsi="Arial" w:cs="Arial"/>
                <w:b/>
                <w:bCs/>
                <w:sz w:val="22"/>
                <w:szCs w:val="22"/>
              </w:rPr>
              <w:t>Marks</w:t>
            </w:r>
          </w:p>
        </w:tc>
        <w:tc>
          <w:tcPr>
            <w:tcW w:w="7740" w:type="dxa"/>
            <w:tcBorders>
              <w:top w:val="single" w:sz="4" w:space="0" w:color="auto"/>
              <w:left w:val="single" w:sz="4" w:space="0" w:color="auto"/>
              <w:bottom w:val="single" w:sz="4" w:space="0" w:color="auto"/>
              <w:right w:val="single" w:sz="4" w:space="0" w:color="auto"/>
            </w:tcBorders>
            <w:hideMark/>
          </w:tcPr>
          <w:p w14:paraId="52CF6C6C" w14:textId="77777777" w:rsidR="00BD451D" w:rsidRDefault="00BD451D">
            <w:pPr>
              <w:pStyle w:val="BodyText"/>
              <w:tabs>
                <w:tab w:val="left" w:pos="0"/>
              </w:tabs>
              <w:ind w:right="-2155"/>
              <w:rPr>
                <w:rFonts w:ascii="Arial" w:hAnsi="Arial" w:cs="Arial"/>
                <w:b/>
                <w:bCs/>
                <w:sz w:val="22"/>
                <w:szCs w:val="22"/>
              </w:rPr>
            </w:pPr>
            <w:r>
              <w:rPr>
                <w:rFonts w:ascii="Arial" w:hAnsi="Arial" w:cs="Arial"/>
                <w:b/>
                <w:bCs/>
                <w:sz w:val="22"/>
                <w:szCs w:val="22"/>
              </w:rPr>
              <w:t>Description of quality</w:t>
            </w:r>
          </w:p>
        </w:tc>
      </w:tr>
      <w:tr w:rsidR="00BD451D" w14:paraId="7B1E344F"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01B7627D" w14:textId="77777777" w:rsidR="00BD451D" w:rsidRDefault="00BD451D">
            <w:pPr>
              <w:jc w:val="center"/>
              <w:rPr>
                <w:rFonts w:ascii="Arial" w:hAnsi="Arial" w:cs="Arial"/>
                <w:sz w:val="22"/>
                <w:szCs w:val="22"/>
              </w:rPr>
            </w:pPr>
            <w:r>
              <w:rPr>
                <w:rFonts w:ascii="Arial" w:hAnsi="Arial" w:cs="Arial"/>
                <w:sz w:val="22"/>
                <w:szCs w:val="22"/>
              </w:rPr>
              <w:t>18-20</w:t>
            </w:r>
          </w:p>
        </w:tc>
        <w:tc>
          <w:tcPr>
            <w:tcW w:w="7740" w:type="dxa"/>
            <w:tcBorders>
              <w:top w:val="single" w:sz="4" w:space="0" w:color="auto"/>
              <w:left w:val="single" w:sz="4" w:space="0" w:color="auto"/>
              <w:bottom w:val="single" w:sz="4" w:space="0" w:color="auto"/>
              <w:right w:val="single" w:sz="4" w:space="0" w:color="auto"/>
            </w:tcBorders>
            <w:hideMark/>
          </w:tcPr>
          <w:p w14:paraId="734A0E94" w14:textId="77777777"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Clear and concise responses and explanations provided: a thorough demonstration of the individual area of responsibility. Highly professional throughout. Overall exceptional. Difficult to fault.</w:t>
            </w:r>
          </w:p>
        </w:tc>
      </w:tr>
      <w:tr w:rsidR="00BD451D" w14:paraId="03B31B44"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50C9A4DF" w14:textId="77777777" w:rsidR="00BD451D" w:rsidRDefault="00BD451D">
            <w:pPr>
              <w:jc w:val="center"/>
              <w:rPr>
                <w:rFonts w:ascii="Arial" w:hAnsi="Arial" w:cs="Arial"/>
                <w:sz w:val="22"/>
                <w:szCs w:val="22"/>
              </w:rPr>
            </w:pPr>
            <w:r>
              <w:rPr>
                <w:rFonts w:ascii="Arial" w:hAnsi="Arial" w:cs="Arial"/>
                <w:sz w:val="22"/>
                <w:szCs w:val="22"/>
              </w:rPr>
              <w:t>16-17</w:t>
            </w:r>
          </w:p>
        </w:tc>
        <w:tc>
          <w:tcPr>
            <w:tcW w:w="7740" w:type="dxa"/>
            <w:tcBorders>
              <w:top w:val="single" w:sz="4" w:space="0" w:color="auto"/>
              <w:left w:val="single" w:sz="4" w:space="0" w:color="auto"/>
              <w:bottom w:val="single" w:sz="4" w:space="0" w:color="auto"/>
              <w:right w:val="single" w:sz="4" w:space="0" w:color="auto"/>
            </w:tcBorders>
            <w:hideMark/>
          </w:tcPr>
          <w:p w14:paraId="62C6E7AF" w14:textId="77777777"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Clear and concise responses and explanations provided: a thorough demonstration of the individual area of responsibility. Highly professional throughout. Any criticism / suggestions for improvement are very minor. Overall outstanding.</w:t>
            </w:r>
          </w:p>
        </w:tc>
      </w:tr>
      <w:tr w:rsidR="00BD451D" w14:paraId="5E91A1BC"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0929A865" w14:textId="77777777" w:rsidR="00BD451D" w:rsidRDefault="00BD451D">
            <w:pPr>
              <w:jc w:val="center"/>
              <w:rPr>
                <w:rFonts w:ascii="Arial" w:hAnsi="Arial" w:cs="Arial"/>
                <w:sz w:val="22"/>
                <w:szCs w:val="22"/>
              </w:rPr>
            </w:pPr>
            <w:r>
              <w:rPr>
                <w:rFonts w:ascii="Arial" w:hAnsi="Arial" w:cs="Arial"/>
                <w:sz w:val="22"/>
                <w:szCs w:val="22"/>
              </w:rPr>
              <w:t>14-15</w:t>
            </w:r>
          </w:p>
        </w:tc>
        <w:tc>
          <w:tcPr>
            <w:tcW w:w="7740" w:type="dxa"/>
            <w:tcBorders>
              <w:top w:val="single" w:sz="4" w:space="0" w:color="auto"/>
              <w:left w:val="single" w:sz="4" w:space="0" w:color="auto"/>
              <w:bottom w:val="single" w:sz="4" w:space="0" w:color="auto"/>
              <w:right w:val="single" w:sz="4" w:space="0" w:color="auto"/>
            </w:tcBorders>
            <w:hideMark/>
          </w:tcPr>
          <w:p w14:paraId="1E2DD002" w14:textId="77777777"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Clear and concise responses and explanations provided: a thorough demonstration of the individual area of responsibility. Highly professional throughout. Any criticism / suggestions for improvement are minor. Overall excellent.</w:t>
            </w:r>
          </w:p>
        </w:tc>
      </w:tr>
      <w:tr w:rsidR="00BD451D" w14:paraId="364AFC10"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13F68E4E" w14:textId="77777777" w:rsidR="00BD451D" w:rsidRDefault="00BD451D">
            <w:pPr>
              <w:jc w:val="center"/>
              <w:rPr>
                <w:rFonts w:ascii="Arial" w:hAnsi="Arial" w:cs="Arial"/>
                <w:sz w:val="22"/>
                <w:szCs w:val="22"/>
              </w:rPr>
            </w:pPr>
            <w:r>
              <w:rPr>
                <w:rFonts w:ascii="Arial" w:hAnsi="Arial" w:cs="Arial"/>
                <w:sz w:val="22"/>
                <w:szCs w:val="22"/>
              </w:rPr>
              <w:t>12-13</w:t>
            </w:r>
          </w:p>
        </w:tc>
        <w:tc>
          <w:tcPr>
            <w:tcW w:w="7740" w:type="dxa"/>
            <w:tcBorders>
              <w:top w:val="single" w:sz="4" w:space="0" w:color="auto"/>
              <w:left w:val="single" w:sz="4" w:space="0" w:color="auto"/>
              <w:bottom w:val="single" w:sz="4" w:space="0" w:color="auto"/>
              <w:right w:val="single" w:sz="4" w:space="0" w:color="auto"/>
            </w:tcBorders>
            <w:hideMark/>
          </w:tcPr>
          <w:p w14:paraId="74BDF41D" w14:textId="77777777"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Good to very good responses and explanations provided most of the time, though at times showed a minor lack of knowledge and/or insight about the individual area of responsibility. Professional throughout</w:t>
            </w:r>
          </w:p>
        </w:tc>
      </w:tr>
      <w:tr w:rsidR="00BD451D" w14:paraId="65BCD565"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75B4D1A5" w14:textId="77777777" w:rsidR="00BD451D" w:rsidRDefault="00BD451D">
            <w:pPr>
              <w:jc w:val="center"/>
              <w:rPr>
                <w:rFonts w:ascii="Arial" w:hAnsi="Arial" w:cs="Arial"/>
                <w:sz w:val="22"/>
                <w:szCs w:val="22"/>
              </w:rPr>
            </w:pPr>
            <w:r>
              <w:rPr>
                <w:rFonts w:ascii="Arial" w:hAnsi="Arial" w:cs="Arial"/>
                <w:sz w:val="22"/>
                <w:szCs w:val="22"/>
              </w:rPr>
              <w:t>10-11</w:t>
            </w:r>
          </w:p>
        </w:tc>
        <w:tc>
          <w:tcPr>
            <w:tcW w:w="7740" w:type="dxa"/>
            <w:tcBorders>
              <w:top w:val="single" w:sz="4" w:space="0" w:color="auto"/>
              <w:left w:val="single" w:sz="4" w:space="0" w:color="auto"/>
              <w:bottom w:val="single" w:sz="4" w:space="0" w:color="auto"/>
              <w:right w:val="single" w:sz="4" w:space="0" w:color="auto"/>
            </w:tcBorders>
            <w:hideMark/>
          </w:tcPr>
          <w:p w14:paraId="34DB8CFF" w14:textId="77777777"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 xml:space="preserve">Satisfactory to good responses and explanations provided </w:t>
            </w:r>
            <w:proofErr w:type="gramStart"/>
            <w:r>
              <w:rPr>
                <w:rFonts w:ascii="Arial" w:hAnsi="Arial" w:cs="Arial"/>
                <w:sz w:val="22"/>
                <w:szCs w:val="22"/>
              </w:rPr>
              <w:t>the majority of</w:t>
            </w:r>
            <w:proofErr w:type="gramEnd"/>
            <w:r>
              <w:rPr>
                <w:rFonts w:ascii="Arial" w:hAnsi="Arial" w:cs="Arial"/>
                <w:sz w:val="22"/>
                <w:szCs w:val="22"/>
              </w:rPr>
              <w:t xml:space="preserve"> the time, though at times showed lack of knowledge and insight about the individual area of responsibility. Professional throughout.</w:t>
            </w:r>
          </w:p>
        </w:tc>
      </w:tr>
      <w:tr w:rsidR="00BD451D" w14:paraId="145AAB89"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18537DD4" w14:textId="77777777" w:rsidR="00BD451D" w:rsidRDefault="00BD451D">
            <w:pPr>
              <w:jc w:val="center"/>
              <w:rPr>
                <w:rFonts w:ascii="Arial" w:hAnsi="Arial" w:cs="Arial"/>
                <w:sz w:val="22"/>
                <w:szCs w:val="22"/>
              </w:rPr>
            </w:pPr>
            <w:r>
              <w:rPr>
                <w:rFonts w:ascii="Arial" w:hAnsi="Arial" w:cs="Arial"/>
                <w:sz w:val="22"/>
                <w:szCs w:val="22"/>
              </w:rPr>
              <w:t>8-9</w:t>
            </w:r>
          </w:p>
        </w:tc>
        <w:tc>
          <w:tcPr>
            <w:tcW w:w="7740" w:type="dxa"/>
            <w:tcBorders>
              <w:top w:val="single" w:sz="4" w:space="0" w:color="auto"/>
              <w:left w:val="single" w:sz="4" w:space="0" w:color="auto"/>
              <w:bottom w:val="single" w:sz="4" w:space="0" w:color="auto"/>
              <w:right w:val="single" w:sz="4" w:space="0" w:color="auto"/>
            </w:tcBorders>
            <w:hideMark/>
          </w:tcPr>
          <w:p w14:paraId="560EE456" w14:textId="77777777"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Weak but satisfactory responses and explanations provided some of the time, though showed lack of knowledge and insight about the individual area of responsibility. Minor lapses in professionalism</w:t>
            </w:r>
          </w:p>
        </w:tc>
      </w:tr>
      <w:tr w:rsidR="00BD451D" w14:paraId="19D410BD"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757356A5" w14:textId="77777777" w:rsidR="00BD451D" w:rsidRDefault="00BD451D">
            <w:pPr>
              <w:jc w:val="center"/>
              <w:rPr>
                <w:rFonts w:ascii="Arial" w:hAnsi="Arial" w:cs="Arial"/>
                <w:sz w:val="22"/>
                <w:szCs w:val="22"/>
              </w:rPr>
            </w:pPr>
            <w:r>
              <w:rPr>
                <w:rFonts w:ascii="Arial" w:hAnsi="Arial" w:cs="Arial"/>
                <w:sz w:val="22"/>
                <w:szCs w:val="22"/>
              </w:rPr>
              <w:t>6-7</w:t>
            </w:r>
          </w:p>
        </w:tc>
        <w:tc>
          <w:tcPr>
            <w:tcW w:w="7740" w:type="dxa"/>
            <w:tcBorders>
              <w:top w:val="single" w:sz="4" w:space="0" w:color="auto"/>
              <w:left w:val="single" w:sz="4" w:space="0" w:color="auto"/>
              <w:bottom w:val="single" w:sz="4" w:space="0" w:color="auto"/>
              <w:right w:val="single" w:sz="4" w:space="0" w:color="auto"/>
            </w:tcBorders>
            <w:hideMark/>
          </w:tcPr>
          <w:p w14:paraId="64CFFAC4" w14:textId="77777777"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Poor responses and demonstration of the prototype, showing little confidence, insight and/or knowledge about the individual area of responsibility. Could be lacking in professionalism in a minor manner.</w:t>
            </w:r>
          </w:p>
        </w:tc>
      </w:tr>
      <w:tr w:rsidR="00BD451D" w14:paraId="18AADA4E"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7792ECD6" w14:textId="77777777" w:rsidR="00BD451D" w:rsidRDefault="00BD451D">
            <w:pPr>
              <w:jc w:val="center"/>
              <w:rPr>
                <w:rFonts w:ascii="Arial" w:hAnsi="Arial" w:cs="Arial"/>
                <w:sz w:val="22"/>
                <w:szCs w:val="22"/>
              </w:rPr>
            </w:pPr>
            <w:r>
              <w:rPr>
                <w:rFonts w:ascii="Arial" w:hAnsi="Arial" w:cs="Arial"/>
                <w:sz w:val="22"/>
                <w:szCs w:val="22"/>
              </w:rPr>
              <w:t>1-5</w:t>
            </w:r>
          </w:p>
        </w:tc>
        <w:tc>
          <w:tcPr>
            <w:tcW w:w="7740" w:type="dxa"/>
            <w:tcBorders>
              <w:top w:val="single" w:sz="4" w:space="0" w:color="auto"/>
              <w:left w:val="single" w:sz="4" w:space="0" w:color="auto"/>
              <w:bottom w:val="single" w:sz="4" w:space="0" w:color="auto"/>
              <w:right w:val="single" w:sz="4" w:space="0" w:color="auto"/>
            </w:tcBorders>
            <w:hideMark/>
          </w:tcPr>
          <w:p w14:paraId="5A94C733" w14:textId="77777777"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Very poor responses and demonstration of the prototype, showing little confidence, insight and/or knowledge about the individual area of responsibility. Could be lacking in professionalism in a minor manner</w:t>
            </w:r>
          </w:p>
        </w:tc>
      </w:tr>
      <w:tr w:rsidR="00BD451D" w14:paraId="08AD6857" w14:textId="77777777" w:rsidTr="00BD451D">
        <w:tc>
          <w:tcPr>
            <w:tcW w:w="1222" w:type="dxa"/>
            <w:tcBorders>
              <w:top w:val="single" w:sz="4" w:space="0" w:color="auto"/>
              <w:left w:val="single" w:sz="4" w:space="0" w:color="auto"/>
              <w:bottom w:val="single" w:sz="4" w:space="0" w:color="auto"/>
              <w:right w:val="single" w:sz="4" w:space="0" w:color="auto"/>
            </w:tcBorders>
            <w:hideMark/>
          </w:tcPr>
          <w:p w14:paraId="6D858F97" w14:textId="77777777" w:rsidR="00BD451D" w:rsidRDefault="00BD451D">
            <w:pPr>
              <w:jc w:val="center"/>
              <w:rPr>
                <w:rFonts w:ascii="Arial" w:hAnsi="Arial" w:cs="Arial"/>
                <w:sz w:val="22"/>
                <w:szCs w:val="22"/>
              </w:rPr>
            </w:pPr>
            <w:r>
              <w:rPr>
                <w:rFonts w:ascii="Arial" w:hAnsi="Arial" w:cs="Arial"/>
                <w:sz w:val="22"/>
                <w:szCs w:val="22"/>
              </w:rPr>
              <w:t>0</w:t>
            </w:r>
          </w:p>
        </w:tc>
        <w:tc>
          <w:tcPr>
            <w:tcW w:w="7740" w:type="dxa"/>
            <w:tcBorders>
              <w:top w:val="single" w:sz="4" w:space="0" w:color="auto"/>
              <w:left w:val="single" w:sz="4" w:space="0" w:color="auto"/>
              <w:bottom w:val="single" w:sz="4" w:space="0" w:color="auto"/>
              <w:right w:val="single" w:sz="4" w:space="0" w:color="auto"/>
            </w:tcBorders>
            <w:hideMark/>
          </w:tcPr>
          <w:p w14:paraId="37E288F8" w14:textId="03BD5689" w:rsidR="00BD451D" w:rsidRDefault="00BD451D">
            <w:pPr>
              <w:pStyle w:val="BodyText"/>
              <w:tabs>
                <w:tab w:val="left" w:pos="0"/>
              </w:tabs>
              <w:spacing w:after="0"/>
              <w:ind w:right="180"/>
              <w:rPr>
                <w:rFonts w:ascii="Arial" w:hAnsi="Arial" w:cs="Arial"/>
                <w:sz w:val="22"/>
                <w:szCs w:val="22"/>
              </w:rPr>
            </w:pPr>
            <w:r>
              <w:rPr>
                <w:rFonts w:ascii="Arial" w:hAnsi="Arial" w:cs="Arial"/>
                <w:sz w:val="22"/>
                <w:szCs w:val="22"/>
              </w:rPr>
              <w:t xml:space="preserve">Not meaningfully addressed. A minimal attempt or the task has been seriously misunderstood. Or could be major lapses in professionalism </w:t>
            </w:r>
            <w:r w:rsidR="00965BA0">
              <w:rPr>
                <w:rFonts w:ascii="Arial" w:hAnsi="Arial" w:cs="Arial"/>
                <w:sz w:val="22"/>
                <w:szCs w:val="22"/>
              </w:rPr>
              <w:lastRenderedPageBreak/>
              <w:t>(turning</w:t>
            </w:r>
            <w:r>
              <w:rPr>
                <w:rFonts w:ascii="Arial" w:hAnsi="Arial" w:cs="Arial"/>
                <w:sz w:val="22"/>
                <w:szCs w:val="22"/>
              </w:rPr>
              <w:t xml:space="preserve"> up very late (in the middle of the demo maybe), swearing, talking very loudly whilst the group is presenting, rudeness, etc)</w:t>
            </w:r>
          </w:p>
        </w:tc>
      </w:tr>
    </w:tbl>
    <w:p w14:paraId="7F8887B3" w14:textId="77777777" w:rsidR="00BD451D" w:rsidRDefault="00BD451D" w:rsidP="00BD451D">
      <w:pPr>
        <w:pStyle w:val="BodyText"/>
        <w:rPr>
          <w:rFonts w:ascii="Arial" w:hAnsi="Arial" w:cs="Arial"/>
          <w:sz w:val="22"/>
          <w:szCs w:val="22"/>
        </w:rPr>
      </w:pPr>
    </w:p>
    <w:p w14:paraId="33CAE3C7" w14:textId="77777777" w:rsidR="00BD451D" w:rsidRDefault="00BD451D" w:rsidP="00BD451D">
      <w:pPr>
        <w:pStyle w:val="Heading3"/>
      </w:pPr>
      <w:bookmarkStart w:id="6" w:name="_Toc529880970"/>
      <w:r>
        <w:t>4.</w:t>
      </w:r>
      <w:r>
        <w:tab/>
        <w:t>Quality and Consistency of System Integration (20 group marks)</w:t>
      </w:r>
      <w:bookmarkEnd w:id="6"/>
      <w:r>
        <w:t xml:space="preserve"> </w:t>
      </w:r>
    </w:p>
    <w:p w14:paraId="0991059D" w14:textId="77777777" w:rsidR="00BD451D" w:rsidRDefault="00BD451D" w:rsidP="00BD451D">
      <w:pPr>
        <w:rPr>
          <w:rFonts w:ascii="Arial" w:hAnsi="Arial" w:cs="Arial"/>
          <w:sz w:val="22"/>
          <w:szCs w:val="22"/>
        </w:rPr>
      </w:pPr>
    </w:p>
    <w:p w14:paraId="1B9113FB" w14:textId="2F98FF0F" w:rsidR="00BD451D" w:rsidRDefault="00BD451D" w:rsidP="00BD451D">
      <w:pPr>
        <w:pStyle w:val="BodyText"/>
        <w:ind w:right="3"/>
        <w:rPr>
          <w:rFonts w:ascii="Arial" w:hAnsi="Arial" w:cs="Arial"/>
          <w:sz w:val="22"/>
          <w:szCs w:val="22"/>
        </w:rPr>
      </w:pPr>
      <w:r>
        <w:rPr>
          <w:rFonts w:ascii="Arial" w:hAnsi="Arial" w:cs="Arial"/>
          <w:sz w:val="22"/>
          <w:szCs w:val="22"/>
        </w:rPr>
        <w:t xml:space="preserve">Comprehensiveness of system integration and consistency of the whole system. You will not be penalised for incomplete individual sub-components. </w:t>
      </w:r>
      <w:r w:rsidR="003970A6">
        <w:rPr>
          <w:rFonts w:ascii="Arial" w:hAnsi="Arial" w:cs="Arial"/>
          <w:sz w:val="22"/>
          <w:szCs w:val="22"/>
        </w:rPr>
        <w:t>Additionally,</w:t>
      </w:r>
      <w:r>
        <w:rPr>
          <w:rFonts w:ascii="Arial" w:hAnsi="Arial" w:cs="Arial"/>
          <w:sz w:val="22"/>
          <w:szCs w:val="22"/>
        </w:rPr>
        <w:t xml:space="preserve"> if there are group </w:t>
      </w:r>
      <w:r w:rsidR="00FA2990">
        <w:rPr>
          <w:rFonts w:ascii="Arial" w:hAnsi="Arial" w:cs="Arial"/>
          <w:sz w:val="22"/>
          <w:szCs w:val="22"/>
        </w:rPr>
        <w:t>issues,</w:t>
      </w:r>
      <w:r>
        <w:rPr>
          <w:rFonts w:ascii="Arial" w:hAnsi="Arial" w:cs="Arial"/>
          <w:sz w:val="22"/>
          <w:szCs w:val="22"/>
        </w:rPr>
        <w:t xml:space="preserve"> please inform the module team at the earliest opportunity.</w:t>
      </w:r>
    </w:p>
    <w:p w14:paraId="27B843A6" w14:textId="77777777" w:rsidR="00BD451D" w:rsidRDefault="00BD451D" w:rsidP="00BD45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8127"/>
      </w:tblGrid>
      <w:tr w:rsidR="00BD451D" w14:paraId="643F7A57"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63080B5F" w14:textId="77777777" w:rsidR="00BD451D" w:rsidRDefault="00BD451D">
            <w:pPr>
              <w:rPr>
                <w:rFonts w:ascii="Arial" w:hAnsi="Arial" w:cs="Arial"/>
                <w:b/>
                <w:sz w:val="22"/>
                <w:szCs w:val="22"/>
              </w:rPr>
            </w:pPr>
            <w:r>
              <w:rPr>
                <w:rFonts w:ascii="Arial" w:hAnsi="Arial" w:cs="Arial"/>
                <w:b/>
                <w:sz w:val="22"/>
                <w:szCs w:val="22"/>
              </w:rPr>
              <w:t>Range</w:t>
            </w:r>
          </w:p>
        </w:tc>
        <w:tc>
          <w:tcPr>
            <w:tcW w:w="0" w:type="auto"/>
            <w:tcBorders>
              <w:top w:val="single" w:sz="4" w:space="0" w:color="auto"/>
              <w:left w:val="single" w:sz="4" w:space="0" w:color="auto"/>
              <w:bottom w:val="single" w:sz="4" w:space="0" w:color="auto"/>
              <w:right w:val="single" w:sz="4" w:space="0" w:color="auto"/>
            </w:tcBorders>
            <w:hideMark/>
          </w:tcPr>
          <w:p w14:paraId="46A93412" w14:textId="77777777" w:rsidR="00BD451D" w:rsidRDefault="00BD451D">
            <w:pPr>
              <w:jc w:val="center"/>
              <w:rPr>
                <w:rFonts w:ascii="Arial" w:hAnsi="Arial" w:cs="Arial"/>
                <w:b/>
                <w:sz w:val="22"/>
                <w:szCs w:val="22"/>
              </w:rPr>
            </w:pPr>
            <w:r>
              <w:rPr>
                <w:rFonts w:ascii="Arial" w:hAnsi="Arial" w:cs="Arial"/>
                <w:b/>
                <w:sz w:val="22"/>
                <w:szCs w:val="22"/>
              </w:rPr>
              <w:t>Description of Quality</w:t>
            </w:r>
          </w:p>
        </w:tc>
      </w:tr>
      <w:tr w:rsidR="00BD451D" w14:paraId="3DCEE09D"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724559B5" w14:textId="77777777" w:rsidR="00BD451D" w:rsidRDefault="00BD451D">
            <w:pPr>
              <w:jc w:val="center"/>
              <w:rPr>
                <w:rFonts w:ascii="Arial" w:hAnsi="Arial" w:cs="Arial"/>
                <w:sz w:val="22"/>
                <w:szCs w:val="22"/>
              </w:rPr>
            </w:pPr>
            <w:r>
              <w:rPr>
                <w:rFonts w:ascii="Arial" w:hAnsi="Arial" w:cs="Arial"/>
                <w:sz w:val="22"/>
                <w:szCs w:val="22"/>
              </w:rPr>
              <w:t>18-20</w:t>
            </w:r>
          </w:p>
        </w:tc>
        <w:tc>
          <w:tcPr>
            <w:tcW w:w="0" w:type="auto"/>
            <w:tcBorders>
              <w:top w:val="single" w:sz="4" w:space="0" w:color="auto"/>
              <w:left w:val="single" w:sz="4" w:space="0" w:color="auto"/>
              <w:bottom w:val="single" w:sz="4" w:space="0" w:color="auto"/>
              <w:right w:val="single" w:sz="4" w:space="0" w:color="auto"/>
            </w:tcBorders>
            <w:hideMark/>
          </w:tcPr>
          <w:p w14:paraId="698F697D" w14:textId="77777777" w:rsidR="00BD451D" w:rsidRDefault="00BD451D">
            <w:pPr>
              <w:pStyle w:val="Header"/>
              <w:rPr>
                <w:rFonts w:ascii="Arial" w:hAnsi="Arial" w:cs="Arial"/>
                <w:sz w:val="22"/>
                <w:szCs w:val="22"/>
              </w:rPr>
            </w:pPr>
            <w:r>
              <w:rPr>
                <w:rFonts w:ascii="Arial" w:hAnsi="Arial" w:cs="Arial"/>
                <w:sz w:val="22"/>
                <w:szCs w:val="22"/>
              </w:rPr>
              <w:t>The system has been integrated to a high standard and any user interface follows a consistent standard throughout. Common functionality is implemented to an extremely high standard. Overall exceptional. Difficult to fault.</w:t>
            </w:r>
          </w:p>
        </w:tc>
      </w:tr>
      <w:tr w:rsidR="00BD451D" w14:paraId="281946AB"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448BB8B5" w14:textId="77777777" w:rsidR="00BD451D" w:rsidRDefault="00BD451D">
            <w:pPr>
              <w:jc w:val="center"/>
              <w:rPr>
                <w:rFonts w:ascii="Arial" w:hAnsi="Arial" w:cs="Arial"/>
                <w:sz w:val="22"/>
                <w:szCs w:val="22"/>
              </w:rPr>
            </w:pPr>
            <w:r>
              <w:rPr>
                <w:rFonts w:ascii="Arial" w:hAnsi="Arial" w:cs="Arial"/>
                <w:sz w:val="22"/>
                <w:szCs w:val="22"/>
              </w:rPr>
              <w:t>16-17</w:t>
            </w:r>
          </w:p>
        </w:tc>
        <w:tc>
          <w:tcPr>
            <w:tcW w:w="0" w:type="auto"/>
            <w:tcBorders>
              <w:top w:val="single" w:sz="4" w:space="0" w:color="auto"/>
              <w:left w:val="single" w:sz="4" w:space="0" w:color="auto"/>
              <w:bottom w:val="single" w:sz="4" w:space="0" w:color="auto"/>
              <w:right w:val="single" w:sz="4" w:space="0" w:color="auto"/>
            </w:tcBorders>
            <w:hideMark/>
          </w:tcPr>
          <w:p w14:paraId="3F39D125" w14:textId="77777777" w:rsidR="00BD451D" w:rsidRDefault="00BD451D">
            <w:pPr>
              <w:pStyle w:val="Header"/>
              <w:rPr>
                <w:rFonts w:ascii="Arial" w:hAnsi="Arial" w:cs="Arial"/>
                <w:sz w:val="22"/>
                <w:szCs w:val="22"/>
              </w:rPr>
            </w:pPr>
            <w:r>
              <w:rPr>
                <w:rFonts w:ascii="Arial" w:hAnsi="Arial" w:cs="Arial"/>
                <w:sz w:val="22"/>
                <w:szCs w:val="22"/>
              </w:rPr>
              <w:t xml:space="preserve">The system has been integrated to a high standard and any user interface follows a consistent standard throughout. Common functionality is implemented to an extremely high standard.  Any divergence from this standard is very minor and does not interfere with the overall usability of the system. Overall outstanding. </w:t>
            </w:r>
          </w:p>
        </w:tc>
      </w:tr>
      <w:tr w:rsidR="00BD451D" w14:paraId="191787BB"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6CB8D9DF" w14:textId="77777777" w:rsidR="00BD451D" w:rsidRDefault="00BD451D">
            <w:pPr>
              <w:jc w:val="center"/>
              <w:rPr>
                <w:rFonts w:ascii="Arial" w:hAnsi="Arial" w:cs="Arial"/>
                <w:sz w:val="22"/>
                <w:szCs w:val="22"/>
              </w:rPr>
            </w:pPr>
            <w:r>
              <w:rPr>
                <w:rFonts w:ascii="Arial" w:hAnsi="Arial" w:cs="Arial"/>
                <w:sz w:val="22"/>
                <w:szCs w:val="22"/>
              </w:rPr>
              <w:t>14-20</w:t>
            </w:r>
          </w:p>
        </w:tc>
        <w:tc>
          <w:tcPr>
            <w:tcW w:w="0" w:type="auto"/>
            <w:tcBorders>
              <w:top w:val="single" w:sz="4" w:space="0" w:color="auto"/>
              <w:left w:val="single" w:sz="4" w:space="0" w:color="auto"/>
              <w:bottom w:val="single" w:sz="4" w:space="0" w:color="auto"/>
              <w:right w:val="single" w:sz="4" w:space="0" w:color="auto"/>
            </w:tcBorders>
            <w:hideMark/>
          </w:tcPr>
          <w:p w14:paraId="0A8B325B" w14:textId="77777777" w:rsidR="00BD451D" w:rsidRDefault="00BD451D">
            <w:pPr>
              <w:pStyle w:val="Header"/>
              <w:rPr>
                <w:rFonts w:ascii="Arial" w:hAnsi="Arial" w:cs="Arial"/>
                <w:sz w:val="22"/>
                <w:szCs w:val="22"/>
              </w:rPr>
            </w:pPr>
            <w:r>
              <w:rPr>
                <w:rFonts w:ascii="Arial" w:hAnsi="Arial" w:cs="Arial"/>
                <w:sz w:val="22"/>
                <w:szCs w:val="22"/>
              </w:rPr>
              <w:t>The system has been integrated to a high standard and any user interface follows a consistent standard throughout. Common functionality is implemented to an extremely high standard.  Any divergence from this standard is minor and does not interfere with the overall usability of the system. Overall excellent.</w:t>
            </w:r>
          </w:p>
        </w:tc>
      </w:tr>
      <w:tr w:rsidR="00BD451D" w14:paraId="4996D9BE"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36BECD07" w14:textId="77777777" w:rsidR="00BD451D" w:rsidRDefault="00BD451D">
            <w:pPr>
              <w:jc w:val="center"/>
              <w:rPr>
                <w:rFonts w:ascii="Arial" w:hAnsi="Arial" w:cs="Arial"/>
                <w:sz w:val="22"/>
                <w:szCs w:val="22"/>
              </w:rPr>
            </w:pPr>
            <w:r>
              <w:rPr>
                <w:rFonts w:ascii="Arial" w:hAnsi="Arial" w:cs="Arial"/>
                <w:sz w:val="22"/>
                <w:szCs w:val="22"/>
              </w:rPr>
              <w:t>12-13</w:t>
            </w:r>
          </w:p>
        </w:tc>
        <w:tc>
          <w:tcPr>
            <w:tcW w:w="0" w:type="auto"/>
            <w:tcBorders>
              <w:top w:val="single" w:sz="4" w:space="0" w:color="auto"/>
              <w:left w:val="single" w:sz="4" w:space="0" w:color="auto"/>
              <w:bottom w:val="single" w:sz="4" w:space="0" w:color="auto"/>
              <w:right w:val="single" w:sz="4" w:space="0" w:color="auto"/>
            </w:tcBorders>
            <w:hideMark/>
          </w:tcPr>
          <w:p w14:paraId="50CC52F1" w14:textId="77777777" w:rsidR="00BD451D" w:rsidRDefault="00BD451D">
            <w:pPr>
              <w:rPr>
                <w:rFonts w:ascii="Arial" w:hAnsi="Arial" w:cs="Arial"/>
                <w:sz w:val="22"/>
                <w:szCs w:val="22"/>
              </w:rPr>
            </w:pPr>
            <w:r>
              <w:rPr>
                <w:rFonts w:ascii="Arial" w:hAnsi="Arial" w:cs="Arial"/>
                <w:sz w:val="22"/>
                <w:szCs w:val="22"/>
              </w:rPr>
              <w:t>The system has been well integrated and is largely consistent. Common functionality is clear easy to use and is generally to a very high standard. Overall good to very good.</w:t>
            </w:r>
          </w:p>
        </w:tc>
      </w:tr>
      <w:tr w:rsidR="00BD451D" w14:paraId="5282F474"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3B2C20F8" w14:textId="77777777" w:rsidR="00BD451D" w:rsidRDefault="00BD451D">
            <w:pPr>
              <w:jc w:val="center"/>
              <w:rPr>
                <w:rFonts w:ascii="Arial" w:hAnsi="Arial" w:cs="Arial"/>
                <w:sz w:val="22"/>
                <w:szCs w:val="22"/>
              </w:rPr>
            </w:pPr>
            <w:r>
              <w:rPr>
                <w:rFonts w:ascii="Arial" w:hAnsi="Arial" w:cs="Arial"/>
                <w:sz w:val="22"/>
                <w:szCs w:val="22"/>
              </w:rPr>
              <w:t>10-11</w:t>
            </w:r>
          </w:p>
        </w:tc>
        <w:tc>
          <w:tcPr>
            <w:tcW w:w="0" w:type="auto"/>
            <w:tcBorders>
              <w:top w:val="single" w:sz="4" w:space="0" w:color="auto"/>
              <w:left w:val="single" w:sz="4" w:space="0" w:color="auto"/>
              <w:bottom w:val="single" w:sz="4" w:space="0" w:color="auto"/>
              <w:right w:val="single" w:sz="4" w:space="0" w:color="auto"/>
            </w:tcBorders>
            <w:hideMark/>
          </w:tcPr>
          <w:p w14:paraId="26F9A6DB" w14:textId="77777777" w:rsidR="00BD451D" w:rsidRDefault="00BD451D">
            <w:pPr>
              <w:rPr>
                <w:rFonts w:ascii="Arial" w:hAnsi="Arial" w:cs="Arial"/>
                <w:sz w:val="22"/>
                <w:szCs w:val="22"/>
              </w:rPr>
            </w:pPr>
            <w:r>
              <w:rPr>
                <w:rFonts w:ascii="Arial" w:hAnsi="Arial" w:cs="Arial"/>
                <w:sz w:val="22"/>
                <w:szCs w:val="22"/>
              </w:rPr>
              <w:t xml:space="preserve">The system has been </w:t>
            </w:r>
            <w:proofErr w:type="gramStart"/>
            <w:r>
              <w:rPr>
                <w:rFonts w:ascii="Arial" w:hAnsi="Arial" w:cs="Arial"/>
                <w:sz w:val="22"/>
                <w:szCs w:val="22"/>
              </w:rPr>
              <w:t>fairly well</w:t>
            </w:r>
            <w:proofErr w:type="gramEnd"/>
            <w:r>
              <w:rPr>
                <w:rFonts w:ascii="Arial" w:hAnsi="Arial" w:cs="Arial"/>
                <w:sz w:val="22"/>
                <w:szCs w:val="22"/>
              </w:rPr>
              <w:t xml:space="preserve"> integrated. Common functionality has been implemented to a satisfactory standard but could lead to some confusion for novice users. Overall satisfactory.</w:t>
            </w:r>
          </w:p>
        </w:tc>
      </w:tr>
      <w:tr w:rsidR="00BD451D" w14:paraId="42F91D36"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04E8D844" w14:textId="77777777" w:rsidR="00BD451D" w:rsidRDefault="00BD451D">
            <w:pPr>
              <w:jc w:val="center"/>
              <w:rPr>
                <w:rFonts w:ascii="Arial" w:hAnsi="Arial" w:cs="Arial"/>
                <w:sz w:val="22"/>
                <w:szCs w:val="22"/>
              </w:rPr>
            </w:pPr>
            <w:r>
              <w:rPr>
                <w:rFonts w:ascii="Arial" w:hAnsi="Arial" w:cs="Arial"/>
                <w:sz w:val="22"/>
                <w:szCs w:val="22"/>
              </w:rPr>
              <w:t>8-9</w:t>
            </w:r>
          </w:p>
        </w:tc>
        <w:tc>
          <w:tcPr>
            <w:tcW w:w="0" w:type="auto"/>
            <w:tcBorders>
              <w:top w:val="single" w:sz="4" w:space="0" w:color="auto"/>
              <w:left w:val="single" w:sz="4" w:space="0" w:color="auto"/>
              <w:bottom w:val="single" w:sz="4" w:space="0" w:color="auto"/>
              <w:right w:val="single" w:sz="4" w:space="0" w:color="auto"/>
            </w:tcBorders>
            <w:hideMark/>
          </w:tcPr>
          <w:p w14:paraId="73BD5F2C" w14:textId="77777777" w:rsidR="00BD451D" w:rsidRDefault="00BD451D">
            <w:pPr>
              <w:rPr>
                <w:rFonts w:ascii="Arial" w:hAnsi="Arial" w:cs="Arial"/>
                <w:sz w:val="22"/>
                <w:szCs w:val="22"/>
              </w:rPr>
            </w:pPr>
            <w:r>
              <w:rPr>
                <w:rFonts w:ascii="Arial" w:hAnsi="Arial" w:cs="Arial"/>
                <w:sz w:val="22"/>
                <w:szCs w:val="22"/>
              </w:rPr>
              <w:t xml:space="preserve">Some evidence of an integrated system and a consistent and appropriate interface standard, though with several omissions and inconsistencies. </w:t>
            </w:r>
          </w:p>
        </w:tc>
      </w:tr>
      <w:tr w:rsidR="00BD451D" w14:paraId="20718CCC"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69E26EC4" w14:textId="77777777" w:rsidR="00BD451D" w:rsidRDefault="00BD451D">
            <w:pPr>
              <w:jc w:val="center"/>
              <w:rPr>
                <w:rFonts w:ascii="Arial" w:hAnsi="Arial" w:cs="Arial"/>
                <w:sz w:val="22"/>
                <w:szCs w:val="22"/>
              </w:rPr>
            </w:pPr>
            <w:r>
              <w:rPr>
                <w:rFonts w:ascii="Arial" w:hAnsi="Arial" w:cs="Arial"/>
                <w:sz w:val="22"/>
                <w:szCs w:val="22"/>
              </w:rPr>
              <w:t>6-7</w:t>
            </w:r>
          </w:p>
        </w:tc>
        <w:tc>
          <w:tcPr>
            <w:tcW w:w="0" w:type="auto"/>
            <w:tcBorders>
              <w:top w:val="single" w:sz="4" w:space="0" w:color="auto"/>
              <w:left w:val="single" w:sz="4" w:space="0" w:color="auto"/>
              <w:bottom w:val="single" w:sz="4" w:space="0" w:color="auto"/>
              <w:right w:val="single" w:sz="4" w:space="0" w:color="auto"/>
            </w:tcBorders>
            <w:hideMark/>
          </w:tcPr>
          <w:p w14:paraId="2EC0405A" w14:textId="16A8ED53" w:rsidR="00BD451D" w:rsidRDefault="00BD451D">
            <w:pPr>
              <w:rPr>
                <w:rFonts w:ascii="Arial" w:hAnsi="Arial" w:cs="Arial"/>
                <w:sz w:val="22"/>
                <w:szCs w:val="22"/>
              </w:rPr>
            </w:pPr>
            <w:r>
              <w:rPr>
                <w:rFonts w:ascii="Arial" w:hAnsi="Arial" w:cs="Arial"/>
                <w:sz w:val="22"/>
                <w:szCs w:val="22"/>
              </w:rPr>
              <w:t xml:space="preserve">Limited evidence of integration. For example, very little evidence of a consistent interface standard or many of the sub-systems </w:t>
            </w:r>
            <w:r w:rsidR="00AD6620">
              <w:rPr>
                <w:rFonts w:ascii="Arial" w:hAnsi="Arial" w:cs="Arial"/>
                <w:sz w:val="22"/>
                <w:szCs w:val="22"/>
              </w:rPr>
              <w:t>must</w:t>
            </w:r>
            <w:r>
              <w:rPr>
                <w:rFonts w:ascii="Arial" w:hAnsi="Arial" w:cs="Arial"/>
                <w:sz w:val="22"/>
                <w:szCs w:val="22"/>
              </w:rPr>
              <w:t xml:space="preserve"> be demonstrated separately. Something is demonstrable </w:t>
            </w:r>
            <w:r w:rsidR="00965BA0">
              <w:rPr>
                <w:rFonts w:ascii="Arial" w:hAnsi="Arial" w:cs="Arial"/>
                <w:sz w:val="22"/>
                <w:szCs w:val="22"/>
              </w:rPr>
              <w:t>e.g.,</w:t>
            </w:r>
            <w:r>
              <w:rPr>
                <w:rFonts w:ascii="Arial" w:hAnsi="Arial" w:cs="Arial"/>
                <w:sz w:val="22"/>
                <w:szCs w:val="22"/>
              </w:rPr>
              <w:t xml:space="preserve"> at least two subcomponents have been integrated. Overall unsatisfactory.</w:t>
            </w:r>
          </w:p>
        </w:tc>
      </w:tr>
      <w:tr w:rsidR="00BD451D" w14:paraId="082A79EC"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3F332841" w14:textId="77777777" w:rsidR="00BD451D" w:rsidRDefault="00BD451D">
            <w:pPr>
              <w:jc w:val="center"/>
              <w:rPr>
                <w:rFonts w:ascii="Arial" w:hAnsi="Arial" w:cs="Arial"/>
                <w:sz w:val="22"/>
                <w:szCs w:val="22"/>
              </w:rPr>
            </w:pPr>
            <w:r>
              <w:rPr>
                <w:rFonts w:ascii="Arial" w:hAnsi="Arial" w:cs="Arial"/>
                <w:sz w:val="22"/>
                <w:szCs w:val="22"/>
              </w:rPr>
              <w:t>1-5</w:t>
            </w:r>
          </w:p>
        </w:tc>
        <w:tc>
          <w:tcPr>
            <w:tcW w:w="0" w:type="auto"/>
            <w:tcBorders>
              <w:top w:val="single" w:sz="4" w:space="0" w:color="auto"/>
              <w:left w:val="single" w:sz="4" w:space="0" w:color="auto"/>
              <w:bottom w:val="single" w:sz="4" w:space="0" w:color="auto"/>
              <w:right w:val="single" w:sz="4" w:space="0" w:color="auto"/>
            </w:tcBorders>
            <w:hideMark/>
          </w:tcPr>
          <w:p w14:paraId="289C1DA8" w14:textId="1797EAC9" w:rsidR="00BD451D" w:rsidRDefault="00BD451D">
            <w:pPr>
              <w:rPr>
                <w:rFonts w:ascii="Arial" w:hAnsi="Arial" w:cs="Arial"/>
                <w:sz w:val="22"/>
                <w:szCs w:val="22"/>
              </w:rPr>
            </w:pPr>
            <w:r>
              <w:rPr>
                <w:rFonts w:ascii="Arial" w:hAnsi="Arial" w:cs="Arial"/>
                <w:sz w:val="22"/>
                <w:szCs w:val="22"/>
              </w:rPr>
              <w:t xml:space="preserve">Overall, very poor. There is very limited evidence of an attempt to integrate the system. Something is demonstrable </w:t>
            </w:r>
            <w:r w:rsidR="00965BA0">
              <w:rPr>
                <w:rFonts w:ascii="Arial" w:hAnsi="Arial" w:cs="Arial"/>
                <w:sz w:val="22"/>
                <w:szCs w:val="22"/>
              </w:rPr>
              <w:t>e.g.,</w:t>
            </w:r>
            <w:r>
              <w:rPr>
                <w:rFonts w:ascii="Arial" w:hAnsi="Arial" w:cs="Arial"/>
                <w:sz w:val="22"/>
                <w:szCs w:val="22"/>
              </w:rPr>
              <w:t xml:space="preserve"> at least two aspects have been integrated in some manner</w:t>
            </w:r>
          </w:p>
        </w:tc>
      </w:tr>
      <w:tr w:rsidR="00BD451D" w14:paraId="01DD778D" w14:textId="77777777" w:rsidTr="00BD451D">
        <w:tc>
          <w:tcPr>
            <w:tcW w:w="0" w:type="auto"/>
            <w:tcBorders>
              <w:top w:val="single" w:sz="4" w:space="0" w:color="auto"/>
              <w:left w:val="single" w:sz="4" w:space="0" w:color="auto"/>
              <w:bottom w:val="single" w:sz="4" w:space="0" w:color="auto"/>
              <w:right w:val="single" w:sz="4" w:space="0" w:color="auto"/>
            </w:tcBorders>
            <w:hideMark/>
          </w:tcPr>
          <w:p w14:paraId="6093F593" w14:textId="77777777" w:rsidR="00BD451D" w:rsidRDefault="00BD451D">
            <w:pPr>
              <w:jc w:val="center"/>
              <w:rPr>
                <w:rFonts w:ascii="Arial" w:hAnsi="Arial" w:cs="Arial"/>
                <w:sz w:val="22"/>
                <w:szCs w:val="22"/>
              </w:rPr>
            </w:pPr>
            <w:r>
              <w:rPr>
                <w:rFonts w:ascii="Arial" w:hAnsi="Arial" w:cs="Arial"/>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2740F400" w14:textId="77777777" w:rsidR="00BD451D" w:rsidRDefault="00BD451D">
            <w:pPr>
              <w:rPr>
                <w:rFonts w:ascii="Arial" w:hAnsi="Arial" w:cs="Arial"/>
                <w:sz w:val="22"/>
                <w:szCs w:val="22"/>
              </w:rPr>
            </w:pPr>
            <w:r>
              <w:rPr>
                <w:rFonts w:ascii="Arial" w:hAnsi="Arial" w:cs="Arial"/>
                <w:sz w:val="22"/>
                <w:szCs w:val="22"/>
              </w:rPr>
              <w:t>Not meaningfully addressed. A minimal attempt or the task has been seriously misunderstood.</w:t>
            </w:r>
          </w:p>
        </w:tc>
      </w:tr>
    </w:tbl>
    <w:p w14:paraId="283FFDA4" w14:textId="77777777" w:rsidR="00BD451D" w:rsidRDefault="00BD451D" w:rsidP="00BD451D">
      <w:pPr>
        <w:rPr>
          <w:rFonts w:ascii="Arial" w:hAnsi="Arial" w:cs="Arial"/>
          <w:b/>
          <w:sz w:val="22"/>
          <w:szCs w:val="22"/>
        </w:rPr>
      </w:pPr>
    </w:p>
    <w:p w14:paraId="39F256DF" w14:textId="77777777" w:rsidR="00E15C46" w:rsidRDefault="00E15C46"/>
    <w:sectPr w:rsidR="00E15C4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9FB9" w14:textId="77777777" w:rsidR="00E36703" w:rsidRDefault="00E36703" w:rsidP="00965BA0">
      <w:r>
        <w:separator/>
      </w:r>
    </w:p>
  </w:endnote>
  <w:endnote w:type="continuationSeparator" w:id="0">
    <w:p w14:paraId="59D6EA75" w14:textId="77777777" w:rsidR="00E36703" w:rsidRDefault="00E36703" w:rsidP="0096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002468"/>
      <w:docPartObj>
        <w:docPartGallery w:val="Page Numbers (Bottom of Page)"/>
        <w:docPartUnique/>
      </w:docPartObj>
    </w:sdtPr>
    <w:sdtEndPr>
      <w:rPr>
        <w:noProof/>
      </w:rPr>
    </w:sdtEndPr>
    <w:sdtContent>
      <w:p w14:paraId="08088F17" w14:textId="275A8EF9" w:rsidR="00965BA0" w:rsidRDefault="00965B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74B8C7" w14:textId="77777777" w:rsidR="00965BA0" w:rsidRDefault="00965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478E" w14:textId="77777777" w:rsidR="00E36703" w:rsidRDefault="00E36703" w:rsidP="00965BA0">
      <w:r>
        <w:separator/>
      </w:r>
    </w:p>
  </w:footnote>
  <w:footnote w:type="continuationSeparator" w:id="0">
    <w:p w14:paraId="457B3A59" w14:textId="77777777" w:rsidR="00E36703" w:rsidRDefault="00E36703" w:rsidP="00965BA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y Rogage">
    <w15:presenceInfo w15:providerId="AD" w15:userId="S::k.rogage@northumbria.ac.uk::5215e661-349c-42e4-9299-b31ad3a3ce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3B3"/>
    <w:rsid w:val="000330E3"/>
    <w:rsid w:val="0014741C"/>
    <w:rsid w:val="00210B4C"/>
    <w:rsid w:val="00316EFA"/>
    <w:rsid w:val="003970A6"/>
    <w:rsid w:val="003D0FCA"/>
    <w:rsid w:val="00503F7C"/>
    <w:rsid w:val="00526BAD"/>
    <w:rsid w:val="00560A90"/>
    <w:rsid w:val="00701745"/>
    <w:rsid w:val="00785B13"/>
    <w:rsid w:val="00965BA0"/>
    <w:rsid w:val="009E6B65"/>
    <w:rsid w:val="00AD6620"/>
    <w:rsid w:val="00BD451D"/>
    <w:rsid w:val="00C813B3"/>
    <w:rsid w:val="00D2523E"/>
    <w:rsid w:val="00DD7887"/>
    <w:rsid w:val="00E15C46"/>
    <w:rsid w:val="00E31A87"/>
    <w:rsid w:val="00E36703"/>
    <w:rsid w:val="00E86F62"/>
    <w:rsid w:val="00F90E27"/>
    <w:rsid w:val="00FA29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5986"/>
  <w15:chartTrackingRefBased/>
  <w15:docId w15:val="{73B6F07B-AD80-439F-A58E-9394245A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1D"/>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
    <w:semiHidden/>
    <w:unhideWhenUsed/>
    <w:qFormat/>
    <w:rsid w:val="00BD451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semiHidden/>
    <w:unhideWhenUsed/>
    <w:qFormat/>
    <w:rsid w:val="00BD451D"/>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D451D"/>
    <w:rPr>
      <w:rFonts w:asciiTheme="majorHAnsi" w:eastAsiaTheme="majorEastAsia" w:hAnsiTheme="majorHAnsi" w:cstheme="majorBidi"/>
      <w:b/>
      <w:bCs/>
      <w:color w:val="5B9BD5" w:themeColor="accent1"/>
      <w:sz w:val="26"/>
      <w:szCs w:val="26"/>
      <w:lang w:eastAsia="en-US"/>
    </w:rPr>
  </w:style>
  <w:style w:type="character" w:customStyle="1" w:styleId="Heading3Char">
    <w:name w:val="Heading 3 Char"/>
    <w:basedOn w:val="DefaultParagraphFont"/>
    <w:link w:val="Heading3"/>
    <w:semiHidden/>
    <w:rsid w:val="00BD451D"/>
    <w:rPr>
      <w:rFonts w:ascii="Arial" w:eastAsia="Times New Roman" w:hAnsi="Arial" w:cs="Times New Roman"/>
      <w:b/>
      <w:bCs/>
      <w:sz w:val="26"/>
      <w:szCs w:val="26"/>
      <w:lang w:eastAsia="en-US"/>
    </w:rPr>
  </w:style>
  <w:style w:type="paragraph" w:styleId="Header">
    <w:name w:val="header"/>
    <w:basedOn w:val="Normal"/>
    <w:link w:val="HeaderChar"/>
    <w:unhideWhenUsed/>
    <w:rsid w:val="00BD451D"/>
    <w:pPr>
      <w:tabs>
        <w:tab w:val="center" w:pos="4513"/>
        <w:tab w:val="right" w:pos="9026"/>
      </w:tabs>
    </w:pPr>
  </w:style>
  <w:style w:type="character" w:customStyle="1" w:styleId="HeaderChar">
    <w:name w:val="Header Char"/>
    <w:basedOn w:val="DefaultParagraphFont"/>
    <w:link w:val="Header"/>
    <w:rsid w:val="00BD451D"/>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semiHidden/>
    <w:unhideWhenUsed/>
    <w:rsid w:val="00BD451D"/>
    <w:pPr>
      <w:spacing w:after="120"/>
    </w:pPr>
  </w:style>
  <w:style w:type="character" w:customStyle="1" w:styleId="BodyTextChar">
    <w:name w:val="Body Text Char"/>
    <w:basedOn w:val="DefaultParagraphFont"/>
    <w:link w:val="BodyText"/>
    <w:uiPriority w:val="99"/>
    <w:semiHidden/>
    <w:rsid w:val="00BD451D"/>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DD78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887"/>
    <w:rPr>
      <w:rFonts w:ascii="Segoe UI" w:eastAsia="Times New Roman" w:hAnsi="Segoe UI" w:cs="Segoe UI"/>
      <w:sz w:val="18"/>
      <w:szCs w:val="18"/>
      <w:lang w:eastAsia="en-US"/>
    </w:rPr>
  </w:style>
  <w:style w:type="character" w:styleId="CommentReference">
    <w:name w:val="annotation reference"/>
    <w:basedOn w:val="DefaultParagraphFont"/>
    <w:uiPriority w:val="99"/>
    <w:semiHidden/>
    <w:unhideWhenUsed/>
    <w:rsid w:val="00E31A87"/>
    <w:rPr>
      <w:sz w:val="16"/>
      <w:szCs w:val="16"/>
    </w:rPr>
  </w:style>
  <w:style w:type="paragraph" w:styleId="CommentText">
    <w:name w:val="annotation text"/>
    <w:basedOn w:val="Normal"/>
    <w:link w:val="CommentTextChar"/>
    <w:uiPriority w:val="99"/>
    <w:unhideWhenUsed/>
    <w:rsid w:val="00E31A87"/>
    <w:rPr>
      <w:sz w:val="20"/>
      <w:szCs w:val="20"/>
    </w:rPr>
  </w:style>
  <w:style w:type="character" w:customStyle="1" w:styleId="CommentTextChar">
    <w:name w:val="Comment Text Char"/>
    <w:basedOn w:val="DefaultParagraphFont"/>
    <w:link w:val="CommentText"/>
    <w:uiPriority w:val="99"/>
    <w:rsid w:val="00E31A87"/>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1A87"/>
    <w:rPr>
      <w:b/>
      <w:bCs/>
    </w:rPr>
  </w:style>
  <w:style w:type="character" w:customStyle="1" w:styleId="CommentSubjectChar">
    <w:name w:val="Comment Subject Char"/>
    <w:basedOn w:val="CommentTextChar"/>
    <w:link w:val="CommentSubject"/>
    <w:uiPriority w:val="99"/>
    <w:semiHidden/>
    <w:rsid w:val="00E31A87"/>
    <w:rPr>
      <w:rFonts w:ascii="Times New Roman" w:eastAsia="Times New Roman" w:hAnsi="Times New Roman" w:cs="Times New Roman"/>
      <w:b/>
      <w:bCs/>
      <w:sz w:val="20"/>
      <w:szCs w:val="20"/>
      <w:lang w:eastAsia="en-US"/>
    </w:rPr>
  </w:style>
  <w:style w:type="paragraph" w:styleId="Revision">
    <w:name w:val="Revision"/>
    <w:hidden/>
    <w:uiPriority w:val="99"/>
    <w:semiHidden/>
    <w:rsid w:val="00316EFA"/>
    <w:pPr>
      <w:spacing w:after="0" w:line="240" w:lineRule="auto"/>
    </w:pPr>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965BA0"/>
    <w:pPr>
      <w:tabs>
        <w:tab w:val="center" w:pos="4513"/>
        <w:tab w:val="right" w:pos="9026"/>
      </w:tabs>
    </w:pPr>
  </w:style>
  <w:style w:type="character" w:customStyle="1" w:styleId="FooterChar">
    <w:name w:val="Footer Char"/>
    <w:basedOn w:val="DefaultParagraphFont"/>
    <w:link w:val="Footer"/>
    <w:uiPriority w:val="99"/>
    <w:rsid w:val="00965BA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8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A6208EF3A4984498B3B4C8338FD1ED" ma:contentTypeVersion="5" ma:contentTypeDescription="Create a new document." ma:contentTypeScope="" ma:versionID="55d1a30c326b6ec6793199db03cebd24">
  <xsd:schema xmlns:xsd="http://www.w3.org/2001/XMLSchema" xmlns:xs="http://www.w3.org/2001/XMLSchema" xmlns:p="http://schemas.microsoft.com/office/2006/metadata/properties" xmlns:ns2="1a2842d2-ec17-4f3a-a064-fdb3b23f0253" targetNamespace="http://schemas.microsoft.com/office/2006/metadata/properties" ma:root="true" ma:fieldsID="4b8822371a3f9731c93a32abcb57a1b7" ns2:_="">
    <xsd:import namespace="1a2842d2-ec17-4f3a-a064-fdb3b23f02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842d2-ec17-4f3a-a064-fdb3b23f0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BBF82-BF06-4552-A5F1-060442AFA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842d2-ec17-4f3a-a064-fdb3b23f0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61493-C346-4CE5-B0D5-57C8C77FAFF1}">
  <ds:schemaRefs>
    <ds:schemaRef ds:uri="http://schemas.microsoft.com/sharepoint/v3/contenttype/forms"/>
  </ds:schemaRefs>
</ds:datastoreItem>
</file>

<file path=customXml/itemProps3.xml><?xml version="1.0" encoding="utf-8"?>
<ds:datastoreItem xmlns:ds="http://schemas.openxmlformats.org/officeDocument/2006/customXml" ds:itemID="{22A098D3-BCE7-4551-9851-DB809E9DED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Rebecca Nicholson (PGR)</cp:lastModifiedBy>
  <cp:revision>3</cp:revision>
  <dcterms:created xsi:type="dcterms:W3CDTF">2022-12-09T20:46:00Z</dcterms:created>
  <dcterms:modified xsi:type="dcterms:W3CDTF">2022-12-09T20:46:00Z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0x0101007BA6208EF3A4984498B3B4C8338FD1ED</vt:lpwstr>
  </property>
</Properties>
</file>